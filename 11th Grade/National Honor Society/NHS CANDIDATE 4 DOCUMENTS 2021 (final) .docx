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74F33" w14:textId="77777777" w:rsidR="002B2A2D" w:rsidRPr="002B2A2D" w:rsidRDefault="002B2A2D" w:rsidP="002B2A2D">
      <w:pPr>
        <w:spacing w:after="0"/>
        <w:jc w:val="center"/>
        <w:rPr>
          <w:rFonts w:asciiTheme="majorHAnsi" w:hAnsiTheme="majorHAnsi" w:cs="Times New Rom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2A2D">
        <w:rPr>
          <w:rFonts w:asciiTheme="majorHAnsi" w:hAnsiTheme="majorHAnsi" w:cs="Times New Rom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National Honor Society Candidate </w:t>
      </w:r>
    </w:p>
    <w:p w14:paraId="05DE9021" w14:textId="798C6D07" w:rsidR="002B2A2D" w:rsidRPr="00F5569D" w:rsidRDefault="002B2A2D" w:rsidP="00F5569D">
      <w:pPr>
        <w:spacing w:after="0"/>
        <w:jc w:val="center"/>
        <w:rPr>
          <w:rFonts w:asciiTheme="majorHAnsi" w:hAnsiTheme="majorHAnsi" w:cs="Times New Rom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2A2D">
        <w:rPr>
          <w:rFonts w:asciiTheme="majorHAnsi" w:hAnsiTheme="majorHAnsi" w:cs="Times New Rom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Documents 202</w:t>
      </w:r>
      <w:r w:rsidR="001B7846">
        <w:rPr>
          <w:rFonts w:asciiTheme="majorHAnsi" w:hAnsiTheme="majorHAnsi" w:cs="Times New Rom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6DD8C78B" w14:textId="33F62B0E" w:rsidR="00DC28B3" w:rsidRPr="006309B6" w:rsidRDefault="00152329" w:rsidP="00DC28B3">
      <w:pPr>
        <w:spacing w:after="0"/>
        <w:jc w:val="center"/>
        <w:rPr>
          <w:rFonts w:ascii="Calisto MT" w:hAnsi="Calisto MT"/>
          <w:b/>
          <w:bCs/>
          <w:sz w:val="32"/>
          <w:szCs w:val="32"/>
          <w:u w:val="single"/>
        </w:rPr>
      </w:pPr>
      <w:del w:id="0" w:author="Braid, Laura" w:date="2019-09-08T22:40:00Z">
        <w:r w:rsidRPr="006309B6">
          <w:rPr>
            <w:rFonts w:asciiTheme="majorHAnsi" w:hAnsiTheme="majorHAnsi" w:cs="Times New Roman"/>
            <w:noProof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drawing>
            <wp:anchor distT="0" distB="0" distL="114300" distR="114300" simplePos="0" relativeHeight="251659264" behindDoc="1" locked="0" layoutInCell="1" allowOverlap="1" wp14:anchorId="353EB4D8" wp14:editId="41ACA2FA">
              <wp:simplePos x="0" y="0"/>
              <wp:positionH relativeFrom="column">
                <wp:posOffset>5703570</wp:posOffset>
              </wp:positionH>
              <wp:positionV relativeFrom="paragraph">
                <wp:posOffset>0</wp:posOffset>
              </wp:positionV>
              <wp:extent cx="1192405" cy="1343025"/>
              <wp:effectExtent l="0" t="0" r="0" b="0"/>
              <wp:wrapNone/>
              <wp:docPr id="1" name="Picture 0" descr="NHS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HS.jpg"/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2405" cy="1343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684BB0" w:rsidRPr="006309B6">
          <w:rPr>
            <w:rFonts w:asciiTheme="majorHAnsi" w:hAnsiTheme="majorHAnsi" w:cs="Times New Roman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delText>National Honor Society</w:delText>
        </w:r>
      </w:del>
      <w:r w:rsidR="00DC28B3" w:rsidRPr="006309B6">
        <w:rPr>
          <w:rFonts w:ascii="Calisto MT" w:hAnsi="Calisto MT"/>
          <w:b/>
          <w:bCs/>
          <w:sz w:val="32"/>
          <w:szCs w:val="32"/>
          <w:u w:val="single"/>
        </w:rPr>
        <w:t>Please Read Carefully</w:t>
      </w:r>
      <w:r w:rsidR="00DC28B3" w:rsidRPr="006309B6">
        <w:rPr>
          <w:rFonts w:ascii="Calisto MT" w:hAnsi="Calisto MT"/>
          <w:b/>
          <w:bCs/>
          <w:sz w:val="32"/>
          <w:szCs w:val="32"/>
        </w:rPr>
        <w:t>:</w:t>
      </w:r>
    </w:p>
    <w:p w14:paraId="306C0CBE" w14:textId="77777777" w:rsidR="00DC28B3" w:rsidRDefault="00DC28B3" w:rsidP="00DC28B3">
      <w:pPr>
        <w:pStyle w:val="BodyText"/>
        <w:spacing w:line="271" w:lineRule="auto"/>
        <w:ind w:left="459" w:right="385" w:firstLine="0"/>
        <w:jc w:val="center"/>
        <w:rPr>
          <w:rFonts w:ascii="Calisto MT" w:hAnsi="Calisto MT"/>
          <w:b/>
          <w:bCs/>
          <w:u w:val="single"/>
        </w:rPr>
      </w:pPr>
    </w:p>
    <w:p w14:paraId="3C31A892" w14:textId="644B756D" w:rsidR="00DC28B3" w:rsidRDefault="00DC28B3" w:rsidP="002B2A2D">
      <w:pPr>
        <w:pStyle w:val="BodyText"/>
        <w:spacing w:line="271" w:lineRule="auto"/>
        <w:ind w:left="459" w:right="385" w:firstLine="0"/>
        <w:jc w:val="center"/>
        <w:rPr>
          <w:rFonts w:ascii="Calisto MT" w:hAnsi="Calisto MT"/>
          <w:b/>
          <w:bCs/>
          <w:u w:val="single"/>
        </w:rPr>
      </w:pPr>
      <w:r w:rsidRPr="0001292B">
        <w:rPr>
          <w:rFonts w:ascii="Calisto MT" w:hAnsi="Calisto MT"/>
          <w:b/>
          <w:bCs/>
        </w:rPr>
        <w:t>**</w:t>
      </w:r>
      <w:r>
        <w:rPr>
          <w:rFonts w:ascii="Calisto MT" w:hAnsi="Calisto MT"/>
          <w:b/>
          <w:bCs/>
          <w:u w:val="single"/>
        </w:rPr>
        <w:t>A</w:t>
      </w:r>
      <w:r>
        <w:rPr>
          <w:rFonts w:ascii="Calisto MT" w:hAnsi="Calisto MT"/>
          <w:b/>
          <w:bCs/>
          <w:spacing w:val="-2"/>
          <w:u w:val="single"/>
        </w:rPr>
        <w:t>f</w:t>
      </w:r>
      <w:r>
        <w:rPr>
          <w:rFonts w:ascii="Calisto MT" w:hAnsi="Calisto MT"/>
          <w:b/>
          <w:bCs/>
          <w:u w:val="single"/>
        </w:rPr>
        <w:t>ter</w:t>
      </w:r>
      <w:r>
        <w:rPr>
          <w:rFonts w:ascii="Calisto MT" w:hAnsi="Calisto MT"/>
          <w:b/>
          <w:bCs/>
          <w:spacing w:val="-2"/>
          <w:u w:val="single"/>
        </w:rPr>
        <w:t xml:space="preserve"> </w:t>
      </w:r>
      <w:r>
        <w:rPr>
          <w:rFonts w:ascii="Calisto MT" w:hAnsi="Calisto MT"/>
          <w:b/>
          <w:bCs/>
          <w:spacing w:val="1"/>
          <w:u w:val="single"/>
        </w:rPr>
        <w:t>r</w:t>
      </w:r>
      <w:r>
        <w:rPr>
          <w:rFonts w:ascii="Calisto MT" w:hAnsi="Calisto MT"/>
          <w:b/>
          <w:bCs/>
          <w:spacing w:val="-1"/>
          <w:u w:val="single"/>
        </w:rPr>
        <w:t>e</w:t>
      </w:r>
      <w:r>
        <w:rPr>
          <w:rFonts w:ascii="Calisto MT" w:hAnsi="Calisto MT"/>
          <w:b/>
          <w:bCs/>
          <w:u w:val="single"/>
        </w:rPr>
        <w:t>vie</w:t>
      </w:r>
      <w:r>
        <w:rPr>
          <w:rFonts w:ascii="Calisto MT" w:hAnsi="Calisto MT"/>
          <w:b/>
          <w:bCs/>
          <w:spacing w:val="-1"/>
          <w:u w:val="single"/>
        </w:rPr>
        <w:t>w</w:t>
      </w:r>
      <w:r>
        <w:rPr>
          <w:rFonts w:ascii="Calisto MT" w:hAnsi="Calisto MT"/>
          <w:b/>
          <w:bCs/>
          <w:u w:val="single"/>
        </w:rPr>
        <w:t>i</w:t>
      </w:r>
      <w:r>
        <w:rPr>
          <w:rFonts w:ascii="Calisto MT" w:hAnsi="Calisto MT"/>
          <w:b/>
          <w:bCs/>
          <w:spacing w:val="2"/>
          <w:u w:val="single"/>
        </w:rPr>
        <w:t>n</w:t>
      </w:r>
      <w:r>
        <w:rPr>
          <w:rFonts w:ascii="Calisto MT" w:hAnsi="Calisto MT"/>
          <w:b/>
          <w:bCs/>
          <w:u w:val="single"/>
        </w:rPr>
        <w:t>g</w:t>
      </w:r>
      <w:r>
        <w:rPr>
          <w:rFonts w:ascii="Calisto MT" w:hAnsi="Calisto MT"/>
          <w:b/>
          <w:bCs/>
          <w:spacing w:val="-3"/>
          <w:u w:val="single"/>
        </w:rPr>
        <w:t xml:space="preserve"> </w:t>
      </w:r>
      <w:r>
        <w:rPr>
          <w:rFonts w:ascii="Calisto MT" w:hAnsi="Calisto MT"/>
          <w:b/>
          <w:bCs/>
          <w:u w:val="single"/>
        </w:rPr>
        <w:t>the National Honor Society crit</w:t>
      </w:r>
      <w:r>
        <w:rPr>
          <w:rFonts w:ascii="Calisto MT" w:hAnsi="Calisto MT"/>
          <w:b/>
          <w:bCs/>
          <w:spacing w:val="-1"/>
          <w:u w:val="single"/>
        </w:rPr>
        <w:t>e</w:t>
      </w:r>
      <w:r>
        <w:rPr>
          <w:rFonts w:ascii="Calisto MT" w:hAnsi="Calisto MT"/>
          <w:b/>
          <w:bCs/>
          <w:spacing w:val="1"/>
          <w:u w:val="single"/>
        </w:rPr>
        <w:t>r</w:t>
      </w:r>
      <w:r>
        <w:rPr>
          <w:rFonts w:ascii="Calisto MT" w:hAnsi="Calisto MT"/>
          <w:b/>
          <w:bCs/>
          <w:u w:val="single"/>
        </w:rPr>
        <w:t xml:space="preserve">ia </w:t>
      </w:r>
      <w:r w:rsidRPr="00DC28B3">
        <w:rPr>
          <w:rFonts w:ascii="Calisto MT" w:hAnsi="Calisto MT"/>
          <w:b/>
          <w:bCs/>
          <w:i/>
          <w:iCs/>
          <w:u w:val="single"/>
        </w:rPr>
        <w:t xml:space="preserve">(in the Candidate Letter) </w:t>
      </w:r>
      <w:r>
        <w:rPr>
          <w:rFonts w:ascii="Calisto MT" w:hAnsi="Calisto MT"/>
          <w:b/>
          <w:bCs/>
          <w:u w:val="single"/>
        </w:rPr>
        <w:t>and if</w:t>
      </w:r>
      <w:r>
        <w:rPr>
          <w:rFonts w:ascii="Calisto MT" w:hAnsi="Calisto MT"/>
          <w:b/>
          <w:bCs/>
          <w:spacing w:val="1"/>
          <w:u w:val="single"/>
        </w:rPr>
        <w:t xml:space="preserve"> </w:t>
      </w:r>
      <w:r>
        <w:rPr>
          <w:rFonts w:ascii="Calisto MT" w:hAnsi="Calisto MT"/>
          <w:b/>
          <w:bCs/>
          <w:spacing w:val="-5"/>
          <w:u w:val="single"/>
        </w:rPr>
        <w:t>y</w:t>
      </w:r>
      <w:r>
        <w:rPr>
          <w:rFonts w:ascii="Calisto MT" w:hAnsi="Calisto MT"/>
          <w:b/>
          <w:bCs/>
          <w:u w:val="single"/>
        </w:rPr>
        <w:t>ou</w:t>
      </w:r>
      <w:r>
        <w:rPr>
          <w:rFonts w:ascii="Calisto MT" w:hAnsi="Calisto MT"/>
          <w:b/>
          <w:bCs/>
          <w:spacing w:val="2"/>
          <w:u w:val="single"/>
        </w:rPr>
        <w:t xml:space="preserve"> would like </w:t>
      </w:r>
      <w:r>
        <w:rPr>
          <w:rFonts w:ascii="Calisto MT" w:hAnsi="Calisto MT"/>
          <w:b/>
          <w:bCs/>
          <w:u w:val="single"/>
        </w:rPr>
        <w:t>to continue with the selection process, ple</w:t>
      </w:r>
      <w:r>
        <w:rPr>
          <w:rFonts w:ascii="Calisto MT" w:hAnsi="Calisto MT"/>
          <w:b/>
          <w:bCs/>
          <w:spacing w:val="-2"/>
          <w:u w:val="single"/>
        </w:rPr>
        <w:t>a</w:t>
      </w:r>
      <w:r>
        <w:rPr>
          <w:rFonts w:ascii="Calisto MT" w:hAnsi="Calisto MT"/>
          <w:b/>
          <w:bCs/>
          <w:u w:val="single"/>
        </w:rPr>
        <w:t>se</w:t>
      </w:r>
      <w:r>
        <w:rPr>
          <w:rFonts w:ascii="Calisto MT" w:hAnsi="Calisto MT"/>
          <w:b/>
          <w:bCs/>
          <w:spacing w:val="-1"/>
          <w:u w:val="single"/>
        </w:rPr>
        <w:t xml:space="preserve"> read the “To Do List” below thoroughly and adhere to all deadlines.</w:t>
      </w:r>
      <w:r>
        <w:rPr>
          <w:rFonts w:ascii="Calisto MT" w:hAnsi="Calisto MT"/>
          <w:b/>
          <w:bCs/>
          <w:spacing w:val="2"/>
          <w:u w:val="single"/>
        </w:rPr>
        <w:t xml:space="preserve"> </w:t>
      </w:r>
      <w:r>
        <w:rPr>
          <w:rFonts w:ascii="Calisto MT" w:hAnsi="Calisto MT"/>
          <w:b/>
          <w:bCs/>
          <w:u w:val="single"/>
        </w:rPr>
        <w:t>The</w:t>
      </w:r>
      <w:r>
        <w:rPr>
          <w:rFonts w:ascii="Calisto MT" w:hAnsi="Calisto MT"/>
          <w:b/>
          <w:bCs/>
          <w:spacing w:val="-2"/>
          <w:u w:val="single"/>
        </w:rPr>
        <w:t xml:space="preserve"> </w:t>
      </w:r>
      <w:r>
        <w:rPr>
          <w:rFonts w:ascii="Calisto MT" w:hAnsi="Calisto MT"/>
          <w:b/>
          <w:bCs/>
          <w:u w:val="single"/>
        </w:rPr>
        <w:t>info</w:t>
      </w:r>
      <w:r>
        <w:rPr>
          <w:rFonts w:ascii="Calisto MT" w:hAnsi="Calisto MT"/>
          <w:b/>
          <w:bCs/>
          <w:spacing w:val="-1"/>
          <w:u w:val="single"/>
        </w:rPr>
        <w:t>r</w:t>
      </w:r>
      <w:r>
        <w:rPr>
          <w:rFonts w:ascii="Calisto MT" w:hAnsi="Calisto MT"/>
          <w:b/>
          <w:bCs/>
          <w:u w:val="single"/>
        </w:rPr>
        <w:t>mation</w:t>
      </w:r>
      <w:r>
        <w:rPr>
          <w:rFonts w:ascii="Calisto MT" w:hAnsi="Calisto MT"/>
          <w:b/>
          <w:bCs/>
          <w:spacing w:val="5"/>
          <w:u w:val="single"/>
        </w:rPr>
        <w:t xml:space="preserve"> </w:t>
      </w:r>
      <w:r>
        <w:rPr>
          <w:rFonts w:ascii="Calisto MT" w:hAnsi="Calisto MT"/>
          <w:b/>
          <w:bCs/>
          <w:spacing w:val="-5"/>
          <w:u w:val="single"/>
        </w:rPr>
        <w:t>y</w:t>
      </w:r>
      <w:r>
        <w:rPr>
          <w:rFonts w:ascii="Calisto MT" w:hAnsi="Calisto MT"/>
          <w:b/>
          <w:bCs/>
          <w:u w:val="single"/>
        </w:rPr>
        <w:t>ou p</w:t>
      </w:r>
      <w:r>
        <w:rPr>
          <w:rFonts w:ascii="Calisto MT" w:hAnsi="Calisto MT"/>
          <w:b/>
          <w:bCs/>
          <w:spacing w:val="-1"/>
          <w:u w:val="single"/>
        </w:rPr>
        <w:t>r</w:t>
      </w:r>
      <w:r>
        <w:rPr>
          <w:rFonts w:ascii="Calisto MT" w:hAnsi="Calisto MT"/>
          <w:b/>
          <w:bCs/>
          <w:spacing w:val="2"/>
          <w:u w:val="single"/>
        </w:rPr>
        <w:t>o</w:t>
      </w:r>
      <w:r>
        <w:rPr>
          <w:rFonts w:ascii="Calisto MT" w:hAnsi="Calisto MT"/>
          <w:b/>
          <w:bCs/>
          <w:u w:val="single"/>
        </w:rPr>
        <w:t xml:space="preserve">vide to the </w:t>
      </w:r>
      <w:r w:rsidR="0017772C">
        <w:rPr>
          <w:rFonts w:ascii="Calisto MT" w:hAnsi="Calisto MT"/>
          <w:b/>
          <w:bCs/>
          <w:u w:val="single"/>
        </w:rPr>
        <w:t>NHS Selection Committee</w:t>
      </w:r>
      <w:r>
        <w:rPr>
          <w:rFonts w:ascii="Calisto MT" w:hAnsi="Calisto MT"/>
          <w:b/>
          <w:bCs/>
          <w:u w:val="single"/>
        </w:rPr>
        <w:t xml:space="preserve"> </w:t>
      </w:r>
      <w:r>
        <w:rPr>
          <w:rFonts w:ascii="Calisto MT" w:hAnsi="Calisto MT"/>
          <w:b/>
          <w:bCs/>
          <w:spacing w:val="-1"/>
          <w:u w:val="single"/>
        </w:rPr>
        <w:t>w</w:t>
      </w:r>
      <w:r>
        <w:rPr>
          <w:rFonts w:ascii="Calisto MT" w:hAnsi="Calisto MT"/>
          <w:b/>
          <w:bCs/>
          <w:u w:val="single"/>
        </w:rPr>
        <w:t>ill aid in d</w:t>
      </w:r>
      <w:r>
        <w:rPr>
          <w:rFonts w:ascii="Calisto MT" w:hAnsi="Calisto MT"/>
          <w:b/>
          <w:bCs/>
          <w:spacing w:val="-1"/>
          <w:u w:val="single"/>
        </w:rPr>
        <w:t>e</w:t>
      </w:r>
      <w:r>
        <w:rPr>
          <w:rFonts w:ascii="Calisto MT" w:hAnsi="Calisto MT"/>
          <w:b/>
          <w:bCs/>
          <w:u w:val="single"/>
        </w:rPr>
        <w:t>te</w:t>
      </w:r>
      <w:r>
        <w:rPr>
          <w:rFonts w:ascii="Calisto MT" w:hAnsi="Calisto MT"/>
          <w:b/>
          <w:bCs/>
          <w:spacing w:val="-2"/>
          <w:u w:val="single"/>
        </w:rPr>
        <w:t>r</w:t>
      </w:r>
      <w:r>
        <w:rPr>
          <w:rFonts w:ascii="Calisto MT" w:hAnsi="Calisto MT"/>
          <w:b/>
          <w:bCs/>
          <w:u w:val="single"/>
        </w:rPr>
        <w:t>mining</w:t>
      </w:r>
      <w:r>
        <w:rPr>
          <w:rFonts w:ascii="Calisto MT" w:hAnsi="Calisto MT"/>
          <w:b/>
          <w:bCs/>
          <w:spacing w:val="2"/>
          <w:u w:val="single"/>
        </w:rPr>
        <w:t xml:space="preserve"> </w:t>
      </w:r>
      <w:r>
        <w:rPr>
          <w:rFonts w:ascii="Calisto MT" w:hAnsi="Calisto MT"/>
          <w:b/>
          <w:bCs/>
          <w:spacing w:val="-5"/>
          <w:u w:val="single"/>
        </w:rPr>
        <w:t>y</w:t>
      </w:r>
      <w:r>
        <w:rPr>
          <w:rFonts w:ascii="Calisto MT" w:hAnsi="Calisto MT"/>
          <w:b/>
          <w:bCs/>
          <w:u w:val="single"/>
        </w:rPr>
        <w:t>o</w:t>
      </w:r>
      <w:r>
        <w:rPr>
          <w:rFonts w:ascii="Calisto MT" w:hAnsi="Calisto MT"/>
          <w:b/>
          <w:bCs/>
          <w:spacing w:val="2"/>
          <w:u w:val="single"/>
        </w:rPr>
        <w:t>u</w:t>
      </w:r>
      <w:r>
        <w:rPr>
          <w:rFonts w:ascii="Calisto MT" w:hAnsi="Calisto MT"/>
          <w:b/>
          <w:bCs/>
          <w:u w:val="single"/>
        </w:rPr>
        <w:t xml:space="preserve">r </w:t>
      </w:r>
      <w:r>
        <w:rPr>
          <w:rFonts w:ascii="Calisto MT" w:hAnsi="Calisto MT"/>
          <w:b/>
          <w:bCs/>
          <w:spacing w:val="-1"/>
          <w:u w:val="single"/>
        </w:rPr>
        <w:t>e</w:t>
      </w:r>
      <w:r>
        <w:rPr>
          <w:rFonts w:ascii="Calisto MT" w:hAnsi="Calisto MT"/>
          <w:b/>
          <w:bCs/>
          <w:u w:val="single"/>
        </w:rPr>
        <w:t>l</w:t>
      </w:r>
      <w:r>
        <w:rPr>
          <w:rFonts w:ascii="Calisto MT" w:hAnsi="Calisto MT"/>
          <w:b/>
          <w:bCs/>
          <w:spacing w:val="3"/>
          <w:u w:val="single"/>
        </w:rPr>
        <w:t>i</w:t>
      </w:r>
      <w:r>
        <w:rPr>
          <w:rFonts w:ascii="Calisto MT" w:hAnsi="Calisto MT"/>
          <w:b/>
          <w:bCs/>
          <w:spacing w:val="-3"/>
          <w:u w:val="single"/>
        </w:rPr>
        <w:t>g</w:t>
      </w:r>
      <w:r>
        <w:rPr>
          <w:rFonts w:ascii="Calisto MT" w:hAnsi="Calisto MT"/>
          <w:b/>
          <w:bCs/>
          <w:u w:val="single"/>
        </w:rPr>
        <w:t>ibili</w:t>
      </w:r>
      <w:r>
        <w:rPr>
          <w:rFonts w:ascii="Calisto MT" w:hAnsi="Calisto MT"/>
          <w:b/>
          <w:bCs/>
          <w:spacing w:val="2"/>
          <w:u w:val="single"/>
        </w:rPr>
        <w:t>t</w:t>
      </w:r>
      <w:r>
        <w:rPr>
          <w:rFonts w:ascii="Calisto MT" w:hAnsi="Calisto MT"/>
          <w:b/>
          <w:bCs/>
          <w:u w:val="single"/>
        </w:rPr>
        <w:t>y</w:t>
      </w:r>
      <w:r>
        <w:rPr>
          <w:rFonts w:ascii="Calisto MT" w:hAnsi="Calisto MT"/>
          <w:b/>
          <w:bCs/>
          <w:spacing w:val="-5"/>
          <w:u w:val="single"/>
        </w:rPr>
        <w:t xml:space="preserve"> </w:t>
      </w:r>
      <w:r w:rsidR="0017772C">
        <w:rPr>
          <w:rFonts w:ascii="Calisto MT" w:hAnsi="Calisto MT"/>
          <w:b/>
          <w:bCs/>
          <w:u w:val="single"/>
        </w:rPr>
        <w:t>for acceptance</w:t>
      </w:r>
      <w:r>
        <w:rPr>
          <w:rFonts w:ascii="Calisto MT" w:hAnsi="Calisto MT"/>
          <w:b/>
          <w:bCs/>
          <w:u w:val="single"/>
        </w:rPr>
        <w:t>.</w:t>
      </w:r>
    </w:p>
    <w:p w14:paraId="581CB0D2" w14:textId="77777777" w:rsidR="00DC28B3" w:rsidRDefault="00DC28B3" w:rsidP="00DC28B3">
      <w:pPr>
        <w:spacing w:before="2" w:line="240" w:lineRule="exact"/>
        <w:rPr>
          <w:rFonts w:ascii="Calisto MT" w:hAnsi="Calisto MT"/>
          <w:b/>
          <w:bCs/>
          <w:u w:val="single"/>
        </w:rPr>
      </w:pPr>
    </w:p>
    <w:p w14:paraId="5FB84293" w14:textId="1AB8302B" w:rsidR="00DC28B3" w:rsidRDefault="00DC28B3" w:rsidP="00DC28B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6"/>
          <w:szCs w:val="26"/>
        </w:rPr>
      </w:pPr>
    </w:p>
    <w:p w14:paraId="3ADEFCE3" w14:textId="77777777" w:rsidR="00DC28B3" w:rsidRPr="00F5569D" w:rsidRDefault="00DC28B3" w:rsidP="00DC28B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sto MT" w:hAnsi="Calisto MT"/>
        </w:rPr>
      </w:pPr>
      <w:r w:rsidRPr="00F5569D">
        <w:rPr>
          <w:rStyle w:val="normaltextrun"/>
          <w:rFonts w:asciiTheme="majorHAnsi" w:hAnsiTheme="majorHAnsi"/>
          <w:b/>
          <w:bCs/>
          <w:sz w:val="36"/>
          <w:szCs w:val="36"/>
          <w:u w:val="single"/>
        </w:rPr>
        <w:t>To Do List</w:t>
      </w:r>
      <w:r w:rsidRPr="00F5569D">
        <w:rPr>
          <w:rStyle w:val="normaltextrun"/>
          <w:rFonts w:asciiTheme="majorHAnsi" w:hAnsiTheme="majorHAnsi"/>
          <w:b/>
          <w:bCs/>
          <w:sz w:val="36"/>
          <w:szCs w:val="36"/>
        </w:rPr>
        <w:t>:</w:t>
      </w:r>
      <w:r w:rsidRPr="00F5569D">
        <w:rPr>
          <w:rStyle w:val="eop"/>
          <w:rFonts w:ascii="Calisto MT" w:hAnsi="Calisto MT"/>
        </w:rPr>
        <w:t> </w:t>
      </w:r>
      <w:bookmarkStart w:id="1" w:name="_Hlk17926523"/>
    </w:p>
    <w:p w14:paraId="67C57143" w14:textId="31DC8799" w:rsidR="002B2A2D" w:rsidRDefault="00DC28B3" w:rsidP="00DC28B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sto MT" w:hAnsi="Calisto MT"/>
          <w:b/>
          <w:bCs/>
        </w:rPr>
      </w:pPr>
      <w:r>
        <w:rPr>
          <w:rStyle w:val="eop"/>
          <w:rFonts w:ascii="Calisto MT" w:hAnsi="Calisto MT"/>
        </w:rPr>
        <w:t> </w:t>
      </w:r>
      <w:bookmarkEnd w:id="1"/>
      <w:r>
        <w:rPr>
          <w:rStyle w:val="normaltextrun"/>
          <w:rFonts w:ascii="Calisto MT" w:hAnsi="Calisto MT"/>
          <w:b/>
          <w:bCs/>
        </w:rPr>
        <w:t xml:space="preserve">       </w:t>
      </w:r>
    </w:p>
    <w:p w14:paraId="5154FAFE" w14:textId="1E3F0898" w:rsidR="00DC28B3" w:rsidRDefault="002476FE" w:rsidP="002476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sto MT" w:hAnsi="Calisto MT"/>
          <w:b/>
          <w:bCs/>
        </w:rPr>
      </w:pPr>
      <w:r>
        <w:rPr>
          <w:rStyle w:val="normaltextrun"/>
          <w:rFonts w:ascii="Calisto MT" w:hAnsi="Calisto MT"/>
          <w:b/>
          <w:bCs/>
        </w:rPr>
        <w:t xml:space="preserve">     </w:t>
      </w:r>
      <w:r w:rsidR="002B2A2D" w:rsidRPr="0017772C">
        <w:rPr>
          <w:rStyle w:val="normaltextrun"/>
          <w:rFonts w:ascii="Calisto MT" w:hAnsi="Calisto MT"/>
          <w:b/>
          <w:bCs/>
          <w:highlight w:val="yellow"/>
        </w:rPr>
        <w:t>Checklist of</w:t>
      </w:r>
      <w:r w:rsidR="0017772C">
        <w:rPr>
          <w:rStyle w:val="normaltextrun"/>
          <w:rFonts w:ascii="Calisto MT" w:hAnsi="Calisto MT"/>
          <w:b/>
          <w:bCs/>
          <w:highlight w:val="yellow"/>
        </w:rPr>
        <w:t xml:space="preserve"> the</w:t>
      </w:r>
      <w:r w:rsidR="002B2A2D" w:rsidRPr="0017772C">
        <w:rPr>
          <w:rStyle w:val="normaltextrun"/>
          <w:rFonts w:ascii="Calisto MT" w:hAnsi="Calisto MT"/>
          <w:b/>
          <w:bCs/>
          <w:highlight w:val="yellow"/>
        </w:rPr>
        <w:t xml:space="preserve"> </w:t>
      </w:r>
      <w:r w:rsidRPr="0017772C">
        <w:rPr>
          <w:rStyle w:val="normaltextrun"/>
          <w:rFonts w:ascii="Calisto MT" w:hAnsi="Calisto MT"/>
          <w:b/>
          <w:bCs/>
          <w:highlight w:val="yellow"/>
          <w:u w:val="single"/>
        </w:rPr>
        <w:t xml:space="preserve">Four </w:t>
      </w:r>
      <w:r w:rsidR="006309B6" w:rsidRPr="0017772C">
        <w:rPr>
          <w:rStyle w:val="normaltextrun"/>
          <w:rFonts w:ascii="Calisto MT" w:hAnsi="Calisto MT"/>
          <w:b/>
          <w:bCs/>
          <w:highlight w:val="yellow"/>
          <w:u w:val="single"/>
        </w:rPr>
        <w:t>Document</w:t>
      </w:r>
      <w:r w:rsidRPr="0017772C">
        <w:rPr>
          <w:rStyle w:val="normaltextrun"/>
          <w:rFonts w:ascii="Calisto MT" w:hAnsi="Calisto MT"/>
          <w:b/>
          <w:bCs/>
          <w:highlight w:val="yellow"/>
          <w:u w:val="single"/>
        </w:rPr>
        <w:t>s</w:t>
      </w:r>
      <w:r w:rsidR="00DC28B3" w:rsidRPr="0017772C">
        <w:rPr>
          <w:rStyle w:val="normaltextrun"/>
          <w:rFonts w:ascii="Calisto MT" w:hAnsi="Calisto MT"/>
          <w:b/>
          <w:bCs/>
          <w:highlight w:val="yellow"/>
        </w:rPr>
        <w:t xml:space="preserve"> to </w:t>
      </w:r>
      <w:r w:rsidR="002B2A2D" w:rsidRPr="0017772C">
        <w:rPr>
          <w:rStyle w:val="normaltextrun"/>
          <w:rFonts w:ascii="Calisto MT" w:hAnsi="Calisto MT"/>
          <w:b/>
          <w:bCs/>
          <w:highlight w:val="yellow"/>
        </w:rPr>
        <w:t>create</w:t>
      </w:r>
      <w:r w:rsidRPr="0017772C">
        <w:rPr>
          <w:rStyle w:val="normaltextrun"/>
          <w:rFonts w:ascii="Calisto MT" w:hAnsi="Calisto MT"/>
          <w:b/>
          <w:bCs/>
          <w:highlight w:val="yellow"/>
        </w:rPr>
        <w:t xml:space="preserve"> </w:t>
      </w:r>
      <w:r w:rsidRPr="0017772C">
        <w:rPr>
          <w:rStyle w:val="normaltextrun"/>
          <w:rFonts w:ascii="Calisto MT" w:hAnsi="Calisto MT"/>
          <w:b/>
          <w:bCs/>
          <w:highlight w:val="yellow"/>
          <w:u w:val="single"/>
        </w:rPr>
        <w:t>on the following pages</w:t>
      </w:r>
      <w:r w:rsidR="006309B6" w:rsidRPr="0017772C">
        <w:rPr>
          <w:rStyle w:val="normaltextrun"/>
          <w:rFonts w:ascii="Calisto MT" w:hAnsi="Calisto MT"/>
          <w:b/>
          <w:bCs/>
          <w:highlight w:val="yellow"/>
        </w:rPr>
        <w:t>:</w:t>
      </w:r>
    </w:p>
    <w:p w14:paraId="04D967D7" w14:textId="77777777" w:rsidR="002B2A2D" w:rsidRDefault="002B2A2D" w:rsidP="00DC28B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sto MT" w:hAnsi="Calisto MT"/>
          <w:b/>
          <w:bCs/>
        </w:rPr>
      </w:pPr>
    </w:p>
    <w:p w14:paraId="4E165667" w14:textId="7497CD81" w:rsidR="006309B6" w:rsidRDefault="001B2F8D" w:rsidP="00DC28B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sto MT" w:hAnsi="Calisto MT"/>
        </w:rPr>
      </w:pPr>
      <w:r>
        <w:rPr>
          <w:rFonts w:ascii="Calisto MT" w:hAnsi="Calisto MT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EB3C5D2" wp14:editId="641E9114">
                <wp:simplePos x="0" y="0"/>
                <wp:positionH relativeFrom="column">
                  <wp:posOffset>695958</wp:posOffset>
                </wp:positionH>
                <wp:positionV relativeFrom="paragraph">
                  <wp:posOffset>-163597</wp:posOffset>
                </wp:positionV>
                <wp:extent cx="244800" cy="347760"/>
                <wp:effectExtent l="57150" t="57150" r="41275" b="527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4800" cy="3477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2E68FA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54.1pt;margin-top:-13.6pt;width:20.7pt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">
                <v:imagedata r:id="rId13" o:title=""/>
              </v:shape>
            </w:pict>
          </mc:Fallback>
        </mc:AlternateContent>
      </w:r>
      <w:r w:rsidR="00DC28B3" w:rsidRPr="00855679">
        <w:rPr>
          <w:rStyle w:val="normaltextrun"/>
          <w:rFonts w:ascii="Calisto MT" w:hAnsi="Calisto MT"/>
        </w:rPr>
        <w:t xml:space="preserve">                </w:t>
      </w:r>
      <w:r w:rsidR="002B2A2D">
        <w:rPr>
          <w:rStyle w:val="normaltextrun"/>
          <w:rFonts w:ascii="Calisto MT" w:hAnsi="Calisto MT"/>
        </w:rPr>
        <w:t xml:space="preserve"> </w:t>
      </w:r>
      <w:r w:rsidR="002B2A2D">
        <w:rPr>
          <w:rStyle w:val="normaltextrun"/>
          <w:rFonts w:ascii="Calisto MT" w:hAnsi="Calisto MT"/>
        </w:rPr>
        <w:sym w:font="Webdings" w:char="F063"/>
      </w:r>
      <w:r w:rsidR="002B2A2D">
        <w:rPr>
          <w:rStyle w:val="normaltextrun"/>
          <w:rFonts w:ascii="Calisto MT" w:hAnsi="Calisto MT"/>
        </w:rPr>
        <w:t xml:space="preserve"> </w:t>
      </w:r>
      <w:r w:rsidR="006309B6">
        <w:rPr>
          <w:rStyle w:val="normaltextrun"/>
          <w:rFonts w:ascii="Calisto MT" w:hAnsi="Calisto MT"/>
        </w:rPr>
        <w:t xml:space="preserve"> 1. </w:t>
      </w:r>
      <w:r w:rsidR="002476FE">
        <w:rPr>
          <w:rStyle w:val="normaltextrun"/>
          <w:rFonts w:ascii="Calisto MT" w:hAnsi="Calisto MT"/>
        </w:rPr>
        <w:t>Add</w:t>
      </w:r>
      <w:r w:rsidR="006309B6">
        <w:rPr>
          <w:rStyle w:val="normaltextrun"/>
          <w:rFonts w:ascii="Calisto MT" w:hAnsi="Calisto MT"/>
        </w:rPr>
        <w:t xml:space="preserve"> a recent photograph of yourself</w:t>
      </w:r>
      <w:r w:rsidR="006309B6">
        <w:rPr>
          <w:rStyle w:val="eop"/>
          <w:rFonts w:ascii="Calisto MT" w:hAnsi="Calisto MT"/>
        </w:rPr>
        <w:t> </w:t>
      </w:r>
      <w:r w:rsidR="002476FE">
        <w:rPr>
          <w:rStyle w:val="eop"/>
          <w:rFonts w:ascii="Calisto MT" w:hAnsi="Calisto MT"/>
        </w:rPr>
        <w:t>to page 2</w:t>
      </w:r>
    </w:p>
    <w:p w14:paraId="2701D6B5" w14:textId="77777777" w:rsidR="006309B6" w:rsidRDefault="006309B6" w:rsidP="00DC28B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sto MT" w:hAnsi="Calisto MT"/>
        </w:rPr>
      </w:pPr>
    </w:p>
    <w:p w14:paraId="49FD9F3C" w14:textId="78F80CE6" w:rsidR="006309B6" w:rsidRDefault="00D87194" w:rsidP="006309B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sto MT" w:hAnsi="Calisto MT"/>
        </w:rPr>
      </w:pPr>
      <w:r>
        <w:rPr>
          <w:rFonts w:ascii="Calisto MT" w:hAnsi="Calisto MT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F13CB5D" wp14:editId="5FE554F4">
                <wp:simplePos x="0" y="0"/>
                <wp:positionH relativeFrom="column">
                  <wp:posOffset>679398</wp:posOffset>
                </wp:positionH>
                <wp:positionV relativeFrom="paragraph">
                  <wp:posOffset>-118411</wp:posOffset>
                </wp:positionV>
                <wp:extent cx="237600" cy="250920"/>
                <wp:effectExtent l="57150" t="38100" r="48260" b="539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7600" cy="2509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77ABBE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2.8pt;margin-top:-10pt;width:20.1pt;height:2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">
                <v:imagedata r:id="rId15" o:title=""/>
              </v:shape>
            </w:pict>
          </mc:Fallback>
        </mc:AlternateContent>
      </w:r>
      <w:r w:rsidR="006309B6" w:rsidRPr="00855679">
        <w:rPr>
          <w:rStyle w:val="normaltextrun"/>
          <w:rFonts w:ascii="Calisto MT" w:hAnsi="Calisto MT"/>
        </w:rPr>
        <w:t xml:space="preserve">                </w:t>
      </w:r>
      <w:r w:rsidR="006309B6">
        <w:rPr>
          <w:rStyle w:val="normaltextrun"/>
          <w:rFonts w:ascii="Calisto MT" w:hAnsi="Calisto MT"/>
        </w:rPr>
        <w:t xml:space="preserve"> </w:t>
      </w:r>
      <w:r w:rsidR="006309B6">
        <w:rPr>
          <w:rStyle w:val="normaltextrun"/>
          <w:rFonts w:ascii="Calisto MT" w:hAnsi="Calisto MT"/>
        </w:rPr>
        <w:sym w:font="Webdings" w:char="F063"/>
      </w:r>
      <w:r w:rsidR="006309B6">
        <w:rPr>
          <w:rStyle w:val="normaltextrun"/>
          <w:rFonts w:ascii="Calisto MT" w:hAnsi="Calisto MT"/>
        </w:rPr>
        <w:t xml:space="preserve">  2. Create</w:t>
      </w:r>
      <w:r w:rsidR="002476FE">
        <w:rPr>
          <w:rStyle w:val="normaltextrun"/>
          <w:rFonts w:ascii="Calisto MT" w:hAnsi="Calisto MT"/>
        </w:rPr>
        <w:t xml:space="preserve"> and add</w:t>
      </w:r>
      <w:r w:rsidR="006309B6">
        <w:rPr>
          <w:rStyle w:val="normaltextrun"/>
          <w:rFonts w:ascii="Calisto MT" w:hAnsi="Calisto MT"/>
        </w:rPr>
        <w:t xml:space="preserve"> a professional, typed, </w:t>
      </w:r>
      <w:r w:rsidR="0017772C">
        <w:rPr>
          <w:rStyle w:val="normaltextrun"/>
          <w:rFonts w:ascii="Calisto MT" w:hAnsi="Calisto MT"/>
        </w:rPr>
        <w:t xml:space="preserve">and </w:t>
      </w:r>
      <w:r w:rsidR="006309B6">
        <w:rPr>
          <w:rStyle w:val="normaltextrun"/>
          <w:rFonts w:ascii="Calisto MT" w:hAnsi="Calisto MT"/>
        </w:rPr>
        <w:t>updated </w:t>
      </w:r>
      <w:r w:rsidR="0017772C">
        <w:rPr>
          <w:rStyle w:val="normaltextrun"/>
          <w:rFonts w:ascii="Calisto MT" w:hAnsi="Calisto MT"/>
        </w:rPr>
        <w:t>r</w:t>
      </w:r>
      <w:r w:rsidR="006309B6">
        <w:rPr>
          <w:rStyle w:val="normaltextrun"/>
          <w:rFonts w:ascii="Calisto MT" w:hAnsi="Calisto MT"/>
        </w:rPr>
        <w:t>esume</w:t>
      </w:r>
      <w:r w:rsidR="006309B6">
        <w:rPr>
          <w:rStyle w:val="eop"/>
          <w:rFonts w:ascii="Calisto MT" w:hAnsi="Calisto MT"/>
        </w:rPr>
        <w:t> </w:t>
      </w:r>
      <w:r w:rsidR="002476FE">
        <w:rPr>
          <w:rStyle w:val="eop"/>
          <w:rFonts w:ascii="Calisto MT" w:hAnsi="Calisto MT"/>
        </w:rPr>
        <w:t>to page 3</w:t>
      </w:r>
    </w:p>
    <w:p w14:paraId="054862A2" w14:textId="77777777" w:rsidR="002B2A2D" w:rsidRDefault="002B2A2D" w:rsidP="002B2A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sto MT" w:hAnsi="Calisto MT"/>
        </w:rPr>
      </w:pPr>
    </w:p>
    <w:p w14:paraId="041D0CB6" w14:textId="55BA5B0D" w:rsidR="002B2A2D" w:rsidRPr="006309B6" w:rsidRDefault="001B2F8D" w:rsidP="006309B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Calisto MT" w:hAnsi="Calisto MT"/>
        </w:rPr>
      </w:pPr>
      <w:r>
        <w:rPr>
          <w:rFonts w:ascii="Calisto MT" w:hAnsi="Calisto MT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943F4CF" wp14:editId="51D2C25A">
                <wp:simplePos x="0" y="0"/>
                <wp:positionH relativeFrom="column">
                  <wp:posOffset>695238</wp:posOffset>
                </wp:positionH>
                <wp:positionV relativeFrom="paragraph">
                  <wp:posOffset>-19017</wp:posOffset>
                </wp:positionV>
                <wp:extent cx="162360" cy="191160"/>
                <wp:effectExtent l="57150" t="38100" r="47625" b="565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2360" cy="1911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87CA9AE" id="Ink 16" o:spid="_x0000_s1026" type="#_x0000_t75" style="position:absolute;margin-left:54.05pt;margin-top:-2.2pt;width:14.2pt;height:16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">
                <v:imagedata r:id="rId17" o:title=""/>
              </v:shape>
            </w:pict>
          </mc:Fallback>
        </mc:AlternateContent>
      </w:r>
      <w:r w:rsidR="002B2A2D">
        <w:rPr>
          <w:rStyle w:val="eop"/>
          <w:rFonts w:ascii="Calisto MT" w:hAnsi="Calisto MT"/>
        </w:rPr>
        <w:t xml:space="preserve">    </w:t>
      </w:r>
      <w:r w:rsidR="00F5569D">
        <w:rPr>
          <w:rStyle w:val="eop"/>
          <w:rFonts w:ascii="Calisto MT" w:hAnsi="Calisto MT"/>
        </w:rPr>
        <w:t xml:space="preserve"> </w:t>
      </w:r>
      <w:r w:rsidR="002B2A2D">
        <w:rPr>
          <w:rStyle w:val="normaltextrun"/>
          <w:rFonts w:ascii="Calisto MT" w:hAnsi="Calisto MT"/>
        </w:rPr>
        <w:sym w:font="Webdings" w:char="F063"/>
      </w:r>
      <w:r w:rsidR="002B2A2D">
        <w:rPr>
          <w:rStyle w:val="normaltextrun"/>
          <w:rFonts w:ascii="Calisto MT" w:hAnsi="Calisto MT"/>
        </w:rPr>
        <w:t xml:space="preserve">  </w:t>
      </w:r>
      <w:r w:rsidR="006309B6">
        <w:rPr>
          <w:rStyle w:val="normaltextrun"/>
          <w:rFonts w:ascii="Calisto MT" w:hAnsi="Calisto MT"/>
        </w:rPr>
        <w:t xml:space="preserve">3. </w:t>
      </w:r>
      <w:r w:rsidR="002B2A2D">
        <w:rPr>
          <w:rStyle w:val="normaltextrun"/>
          <w:rFonts w:ascii="Calisto MT" w:hAnsi="Calisto MT"/>
        </w:rPr>
        <w:t>Write an essay describing how you display </w:t>
      </w:r>
      <w:r w:rsidR="002B2A2D">
        <w:rPr>
          <w:rStyle w:val="normaltextrun"/>
          <w:rFonts w:ascii="Calisto MT" w:hAnsi="Calisto MT"/>
          <w:b/>
          <w:bCs/>
          <w:u w:val="single"/>
        </w:rPr>
        <w:t>one or more</w:t>
      </w:r>
      <w:r w:rsidR="002B2A2D">
        <w:rPr>
          <w:rStyle w:val="normaltextrun"/>
          <w:rFonts w:ascii="Calisto MT" w:hAnsi="Calisto MT"/>
        </w:rPr>
        <w:t xml:space="preserve"> of the NHS criteria </w:t>
      </w:r>
      <w:r w:rsidR="002476FE">
        <w:rPr>
          <w:rStyle w:val="normaltextrun"/>
          <w:rFonts w:ascii="Calisto MT" w:hAnsi="Calisto MT"/>
        </w:rPr>
        <w:t>on page 4</w:t>
      </w:r>
    </w:p>
    <w:p w14:paraId="4DA16ED8" w14:textId="445236F7" w:rsidR="002B2A2D" w:rsidRPr="00F5569D" w:rsidRDefault="002B2A2D" w:rsidP="00F5569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i/>
          <w:iCs/>
        </w:rPr>
      </w:pPr>
      <w:r>
        <w:rPr>
          <w:rStyle w:val="normaltextrun"/>
          <w:rFonts w:ascii="Calisto MT" w:hAnsi="Calisto MT"/>
        </w:rPr>
        <w:t xml:space="preserve">  </w:t>
      </w:r>
      <w:r>
        <w:rPr>
          <w:rStyle w:val="normaltextrun"/>
          <w:rFonts w:ascii="Calisto MT" w:hAnsi="Calisto MT"/>
        </w:rPr>
        <w:tab/>
      </w:r>
      <w:r>
        <w:rPr>
          <w:rStyle w:val="normaltextrun"/>
          <w:rFonts w:ascii="Calisto MT" w:hAnsi="Calisto MT"/>
        </w:rPr>
        <w:tab/>
      </w:r>
      <w:r>
        <w:rPr>
          <w:rStyle w:val="normaltextrun"/>
          <w:rFonts w:ascii="Calisto MT" w:hAnsi="Calisto MT"/>
        </w:rPr>
        <w:tab/>
      </w:r>
      <w:r>
        <w:rPr>
          <w:rStyle w:val="normaltextrun"/>
          <w:rFonts w:ascii="Calisto MT" w:hAnsi="Calisto MT"/>
        </w:rPr>
        <w:tab/>
      </w:r>
      <w:r>
        <w:rPr>
          <w:rStyle w:val="normaltextrun"/>
          <w:rFonts w:ascii="Calisto MT" w:hAnsi="Calisto MT"/>
        </w:rPr>
        <w:tab/>
      </w:r>
      <w:r>
        <w:rPr>
          <w:rStyle w:val="normaltextrun"/>
          <w:rFonts w:ascii="Calisto MT" w:hAnsi="Calisto MT"/>
        </w:rPr>
        <w:tab/>
      </w:r>
      <w:r>
        <w:rPr>
          <w:rStyle w:val="normaltextrun"/>
          <w:rFonts w:ascii="Calisto MT" w:hAnsi="Calisto MT"/>
        </w:rPr>
        <w:tab/>
      </w:r>
      <w:r>
        <w:rPr>
          <w:rStyle w:val="normaltextrun"/>
          <w:rFonts w:ascii="Calisto MT" w:hAnsi="Calisto MT"/>
        </w:rPr>
        <w:tab/>
      </w:r>
      <w:r>
        <w:rPr>
          <w:rStyle w:val="normaltextrun"/>
          <w:rFonts w:ascii="Calisto MT" w:hAnsi="Calisto MT"/>
        </w:rPr>
        <w:tab/>
      </w:r>
      <w:r w:rsidR="006309B6">
        <w:rPr>
          <w:rStyle w:val="normaltextrun"/>
          <w:rFonts w:ascii="Calisto MT" w:hAnsi="Calisto MT"/>
        </w:rPr>
        <w:t xml:space="preserve">                      </w:t>
      </w:r>
      <w:r>
        <w:rPr>
          <w:rStyle w:val="normaltextrun"/>
          <w:rFonts w:ascii="Calisto MT" w:hAnsi="Calisto MT"/>
          <w:i/>
          <w:iCs/>
        </w:rPr>
        <w:t>(character, service, leadership)</w:t>
      </w:r>
    </w:p>
    <w:p w14:paraId="1B15C053" w14:textId="4FDBC283" w:rsidR="002B2A2D" w:rsidRDefault="00D87194" w:rsidP="002B2A2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sto MT" w:hAnsi="Calisto MT"/>
          <w:b/>
          <w:bCs/>
          <w:sz w:val="22"/>
          <w:szCs w:val="22"/>
          <w:u w:val="single"/>
        </w:rPr>
      </w:pPr>
      <w:r>
        <w:rPr>
          <w:rFonts w:ascii="Calisto MT" w:hAnsi="Calisto MT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C1F581" wp14:editId="7FD386AF">
                <wp:simplePos x="0" y="0"/>
                <wp:positionH relativeFrom="column">
                  <wp:posOffset>671118</wp:posOffset>
                </wp:positionH>
                <wp:positionV relativeFrom="paragraph">
                  <wp:posOffset>-114716</wp:posOffset>
                </wp:positionV>
                <wp:extent cx="192240" cy="309600"/>
                <wp:effectExtent l="57150" t="57150" r="55880" b="527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2240" cy="3096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685DE0B" id="Ink 4" o:spid="_x0000_s1026" type="#_x0000_t75" style="position:absolute;margin-left:52.15pt;margin-top:-9.75pt;width:16.6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">
                <v:imagedata r:id="rId19" o:title=""/>
              </v:shape>
            </w:pict>
          </mc:Fallback>
        </mc:AlternateContent>
      </w:r>
      <w:r w:rsidR="002B2A2D">
        <w:rPr>
          <w:rStyle w:val="normaltextrun"/>
          <w:rFonts w:ascii="Calisto MT" w:hAnsi="Calisto MT"/>
        </w:rPr>
        <w:t xml:space="preserve">                 </w:t>
      </w:r>
      <w:r w:rsidR="002B2A2D">
        <w:rPr>
          <w:rStyle w:val="normaltextrun"/>
          <w:rFonts w:ascii="Calisto MT" w:hAnsi="Calisto MT"/>
        </w:rPr>
        <w:sym w:font="Webdings" w:char="F063"/>
      </w:r>
      <w:r w:rsidR="002B2A2D">
        <w:rPr>
          <w:rStyle w:val="normaltextrun"/>
          <w:rFonts w:ascii="Calisto MT" w:hAnsi="Calisto MT"/>
        </w:rPr>
        <w:t xml:space="preserve">  </w:t>
      </w:r>
      <w:r w:rsidR="006309B6">
        <w:rPr>
          <w:rStyle w:val="normaltextrun"/>
          <w:rFonts w:ascii="Calisto MT" w:hAnsi="Calisto MT"/>
        </w:rPr>
        <w:t xml:space="preserve">4. </w:t>
      </w:r>
      <w:r w:rsidR="00DC28B3">
        <w:rPr>
          <w:rStyle w:val="normaltextrun"/>
          <w:rFonts w:ascii="Calisto MT" w:hAnsi="Calisto MT"/>
        </w:rPr>
        <w:t>Fill out the Student Activities Form</w:t>
      </w:r>
      <w:r w:rsidR="00DC28B3">
        <w:rPr>
          <w:rStyle w:val="eop"/>
          <w:rFonts w:ascii="Calisto MT" w:hAnsi="Calisto MT"/>
        </w:rPr>
        <w:t xml:space="preserve"> (2 pages) provided </w:t>
      </w:r>
      <w:r w:rsidR="00DC28B3" w:rsidRPr="00026787">
        <w:rPr>
          <w:rStyle w:val="eop"/>
          <w:rFonts w:ascii="Calisto MT" w:hAnsi="Calisto MT"/>
          <w:b/>
          <w:bCs/>
          <w:sz w:val="22"/>
          <w:szCs w:val="22"/>
          <w:u w:val="single"/>
        </w:rPr>
        <w:t>(parent signatures required)</w:t>
      </w:r>
    </w:p>
    <w:p w14:paraId="7F0B88BA" w14:textId="6DCCFAA0" w:rsidR="002476FE" w:rsidRPr="0017772C" w:rsidRDefault="002476FE" w:rsidP="002B2A2D">
      <w:pPr>
        <w:pStyle w:val="paragraph"/>
        <w:spacing w:before="0" w:beforeAutospacing="0" w:after="0" w:afterAutospacing="0"/>
        <w:jc w:val="both"/>
        <w:textAlignment w:val="baseline"/>
        <w:rPr>
          <w:rFonts w:ascii="Calisto MT" w:hAnsi="Calisto MT"/>
          <w:sz w:val="22"/>
          <w:szCs w:val="22"/>
        </w:rPr>
      </w:pPr>
      <w:r w:rsidRPr="002476FE">
        <w:rPr>
          <w:rStyle w:val="eop"/>
          <w:rFonts w:ascii="Calisto MT" w:hAnsi="Calisto MT"/>
          <w:b/>
          <w:bCs/>
          <w:sz w:val="22"/>
          <w:szCs w:val="22"/>
        </w:rPr>
        <w:t xml:space="preserve">                                </w:t>
      </w:r>
      <w:r w:rsidRPr="0017772C">
        <w:rPr>
          <w:rStyle w:val="eop"/>
          <w:rFonts w:ascii="Calisto MT" w:hAnsi="Calisto MT"/>
          <w:sz w:val="22"/>
          <w:szCs w:val="22"/>
        </w:rPr>
        <w:t>On pages 5 &amp; 6</w:t>
      </w:r>
    </w:p>
    <w:p w14:paraId="4C062D19" w14:textId="17503D74" w:rsidR="00DC28B3" w:rsidRDefault="00DC28B3" w:rsidP="00F5569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6E5C6765" w14:textId="7C525205" w:rsidR="002476FE" w:rsidRPr="00F5569D" w:rsidRDefault="002476FE" w:rsidP="00F5569D">
      <w:pPr>
        <w:spacing w:after="0"/>
        <w:jc w:val="center"/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76FE"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acceptable </w:t>
      </w:r>
      <w:r w:rsidRPr="002476FE"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your resume and essay </w:t>
      </w:r>
      <w:r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extend beyond</w:t>
      </w:r>
      <w:r w:rsidRPr="002476FE"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page </w:t>
      </w:r>
    </w:p>
    <w:p w14:paraId="422A637A" w14:textId="77777777" w:rsidR="00F5569D" w:rsidRDefault="00F5569D" w:rsidP="00F5569D">
      <w:pPr>
        <w:spacing w:after="0"/>
        <w:rPr>
          <w:rFonts w:asciiTheme="majorHAnsi" w:hAnsiTheme="majorHAnsi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3C9CF2" w14:textId="4CA453E0" w:rsidR="00F5569D" w:rsidRDefault="00F5569D" w:rsidP="00F5569D">
      <w:pPr>
        <w:spacing w:after="0"/>
        <w:rPr>
          <w:rFonts w:asciiTheme="majorHAnsi" w:hAnsiTheme="majorHAnsi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submit this file:</w:t>
      </w:r>
    </w:p>
    <w:p w14:paraId="32E1F526" w14:textId="34A02821" w:rsidR="00F5569D" w:rsidRPr="00F5569D" w:rsidRDefault="00F5569D" w:rsidP="00F5569D">
      <w:pPr>
        <w:spacing w:after="0"/>
        <w:jc w:val="center"/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</w:pPr>
      <w:r w:rsidRPr="00F5569D"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Please upload this entire file (once all four documents are complete) </w:t>
      </w:r>
      <w:r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the following link:   </w:t>
      </w:r>
      <w:hyperlink r:id="rId20" w:history="1">
        <w:r w:rsidR="00E95A44" w:rsidRPr="00E95A44">
          <w:rPr>
            <w:rStyle w:val="Hyperlink"/>
            <w:sz w:val="28"/>
            <w:szCs w:val="28"/>
          </w:rPr>
          <w:t>https://forms.office.com/r/DFHLyJQ8cH</w:t>
        </w:r>
      </w:hyperlink>
    </w:p>
    <w:p w14:paraId="32E6F728" w14:textId="04AB7849" w:rsidR="00694EA2" w:rsidRDefault="00F5569D" w:rsidP="00F5569D">
      <w:pPr>
        <w:spacing w:after="0"/>
        <w:jc w:val="center"/>
        <w:rPr>
          <w:rFonts w:asciiTheme="majorHAnsi" w:hAnsiTheme="majorHAnsi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</w:t>
      </w:r>
      <w:r w:rsidR="0017772C">
        <w:rPr>
          <w:rFonts w:asciiTheme="majorHAnsi" w:hAnsiTheme="majorHAnsi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Friday, November </w:t>
      </w:r>
      <w:r w:rsidR="009022F0">
        <w:rPr>
          <w:rFonts w:asciiTheme="majorHAnsi" w:hAnsiTheme="majorHAnsi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343AE615" w14:textId="594D6597" w:rsidR="00F973D3" w:rsidRDefault="002476FE" w:rsidP="002476FE">
      <w:pPr>
        <w:spacing w:after="0"/>
        <w:ind w:left="360"/>
        <w:jc w:val="center"/>
        <w:rPr>
          <w:rFonts w:asciiTheme="majorHAnsi" w:hAnsiTheme="majorHAnsi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Document #1</w:t>
      </w:r>
      <w:r w:rsidRPr="002476FE">
        <w:rPr>
          <w:rFonts w:asciiTheme="majorHAnsi" w:hAnsiTheme="majorHAnsi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 </w:t>
      </w:r>
    </w:p>
    <w:p w14:paraId="50729BA3" w14:textId="2E04EE84" w:rsidR="006309B6" w:rsidRDefault="006309B6" w:rsidP="002476FE">
      <w:pPr>
        <w:spacing w:after="0"/>
        <w:ind w:left="360"/>
        <w:jc w:val="center"/>
        <w:rPr>
          <w:rFonts w:asciiTheme="majorHAnsi" w:hAnsiTheme="majorHAnsi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76FE">
        <w:rPr>
          <w:rFonts w:asciiTheme="majorHAnsi" w:hAnsiTheme="majorHAnsi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a recent photograph of yourself on this page</w:t>
      </w:r>
    </w:p>
    <w:p w14:paraId="0E3F030B" w14:textId="580EF96B" w:rsidR="008A1386" w:rsidRPr="002476FE" w:rsidRDefault="008A1386" w:rsidP="002476FE">
      <w:pPr>
        <w:spacing w:after="0"/>
        <w:ind w:left="360"/>
        <w:jc w:val="center"/>
        <w:rPr>
          <w:rFonts w:asciiTheme="majorHAnsi" w:hAnsiTheme="majorHAnsi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 am on the farthest right)</w:t>
      </w:r>
    </w:p>
    <w:p w14:paraId="6A1B9970" w14:textId="2B6A9A09" w:rsidR="006309B6" w:rsidRDefault="008A1386" w:rsidP="00DC28B3">
      <w:pPr>
        <w:spacing w:after="0"/>
        <w:jc w:val="center"/>
        <w:rPr>
          <w:rFonts w:asciiTheme="majorHAnsi" w:hAnsiTheme="majorHAnsi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33A41F6A" wp14:editId="00CC05BE">
            <wp:extent cx="6858000" cy="3856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AFB8" w14:textId="77777777" w:rsidR="006309B6" w:rsidRDefault="006309B6" w:rsidP="00DC28B3">
      <w:pPr>
        <w:spacing w:after="0"/>
        <w:jc w:val="center"/>
        <w:rPr>
          <w:rFonts w:asciiTheme="majorHAnsi" w:hAnsiTheme="majorHAnsi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2A7109" w14:textId="77777777" w:rsidR="006309B6" w:rsidRDefault="006309B6" w:rsidP="00DC28B3">
      <w:pPr>
        <w:spacing w:after="0"/>
        <w:jc w:val="center"/>
        <w:rPr>
          <w:rFonts w:asciiTheme="majorHAnsi" w:hAnsiTheme="majorHAnsi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E1AB7A" w14:textId="77777777" w:rsidR="006309B6" w:rsidRDefault="006309B6" w:rsidP="00DC28B3">
      <w:pPr>
        <w:spacing w:after="0"/>
        <w:jc w:val="center"/>
        <w:rPr>
          <w:rFonts w:asciiTheme="majorHAnsi" w:hAnsiTheme="majorHAnsi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FCE02F" w14:textId="77777777" w:rsidR="006309B6" w:rsidRDefault="006309B6" w:rsidP="00DC28B3">
      <w:pPr>
        <w:spacing w:after="0"/>
        <w:jc w:val="center"/>
        <w:rPr>
          <w:rFonts w:asciiTheme="majorHAnsi" w:hAnsiTheme="majorHAnsi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757373" w14:textId="77777777" w:rsidR="006309B6" w:rsidRDefault="006309B6" w:rsidP="00DC28B3">
      <w:pPr>
        <w:spacing w:after="0"/>
        <w:jc w:val="center"/>
        <w:rPr>
          <w:rFonts w:asciiTheme="majorHAnsi" w:hAnsiTheme="majorHAnsi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C393D" w14:textId="77777777" w:rsidR="006309B6" w:rsidRDefault="006309B6" w:rsidP="00DC28B3">
      <w:pPr>
        <w:spacing w:after="0"/>
        <w:jc w:val="center"/>
        <w:rPr>
          <w:rFonts w:asciiTheme="majorHAnsi" w:hAnsiTheme="majorHAnsi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A0022B" w14:textId="77777777" w:rsidR="006309B6" w:rsidRDefault="006309B6" w:rsidP="00DC28B3">
      <w:pPr>
        <w:spacing w:after="0"/>
        <w:jc w:val="center"/>
        <w:rPr>
          <w:rFonts w:asciiTheme="majorHAnsi" w:hAnsiTheme="majorHAnsi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133DE2" w14:textId="77777777" w:rsidR="006309B6" w:rsidRDefault="006309B6" w:rsidP="00DC28B3">
      <w:pPr>
        <w:spacing w:after="0"/>
        <w:jc w:val="center"/>
        <w:rPr>
          <w:rFonts w:asciiTheme="majorHAnsi" w:hAnsiTheme="majorHAnsi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8325B9" w14:textId="77777777" w:rsidR="006309B6" w:rsidRDefault="006309B6" w:rsidP="00DC28B3">
      <w:pPr>
        <w:spacing w:after="0"/>
        <w:jc w:val="center"/>
        <w:rPr>
          <w:rFonts w:asciiTheme="majorHAnsi" w:hAnsiTheme="majorHAnsi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1FEFC3" w14:textId="77777777" w:rsidR="006309B6" w:rsidRDefault="006309B6" w:rsidP="006309B6">
      <w:pPr>
        <w:spacing w:after="0"/>
        <w:rPr>
          <w:rFonts w:asciiTheme="majorHAnsi" w:hAnsiTheme="majorHAnsi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9EBBFC" w14:textId="77777777" w:rsidR="00C20273" w:rsidRPr="00C20273" w:rsidRDefault="00C20273" w:rsidP="007A60B6">
      <w:pPr>
        <w:spacing w:before="240" w:after="0"/>
        <w:rPr>
          <w:rFonts w:asciiTheme="majorHAnsi" w:hAnsiTheme="majorHAnsi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1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2"/>
        <w:gridCol w:w="5340"/>
      </w:tblGrid>
      <w:tr w:rsidR="00C20273" w:rsidRPr="00536CE5" w14:paraId="3AA54983" w14:textId="77777777" w:rsidTr="00C20273">
        <w:trPr>
          <w:trHeight w:val="2063"/>
        </w:trPr>
        <w:tc>
          <w:tcPr>
            <w:tcW w:w="5872" w:type="dxa"/>
            <w:vAlign w:val="bottom"/>
          </w:tcPr>
          <w:p w14:paraId="522C3299" w14:textId="0D01C7AB" w:rsidR="00C20273" w:rsidRPr="00536CE5" w:rsidRDefault="00C20273" w:rsidP="00C20273">
            <w:pPr>
              <w:rPr>
                <w:rFonts w:ascii="Circular Std Medium" w:hAnsi="Circular Std Medium" w:cs="Circular Std Medium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CE5">
              <w:rPr>
                <w:rFonts w:ascii="Circular Std Medium" w:hAnsi="Circular Std Medium" w:cs="Circular Std Medium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Quang Huynh</w:t>
            </w:r>
          </w:p>
        </w:tc>
        <w:tc>
          <w:tcPr>
            <w:tcW w:w="5340" w:type="dxa"/>
            <w:vAlign w:val="bottom"/>
          </w:tcPr>
          <w:p w14:paraId="0A64A087" w14:textId="3F9158B1" w:rsidR="00C20273" w:rsidRPr="00536CE5" w:rsidRDefault="00C20273" w:rsidP="00C20273">
            <w:pPr>
              <w:jc w:val="right"/>
              <w:rPr>
                <w:rFonts w:ascii="Circular Std Medium" w:hAnsi="Circular Std Medium" w:cs="Circular Std Medium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CE5">
              <w:rPr>
                <w:rFonts w:ascii="Circular Std Medium" w:hAnsi="Circular Std Medium" w:cs="Circular Std Medium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(585) 351-4546</w:t>
            </w:r>
          </w:p>
          <w:p w14:paraId="1474C357" w14:textId="088D83E2" w:rsidR="00C20273" w:rsidRPr="00536CE5" w:rsidRDefault="00C20273" w:rsidP="00C20273">
            <w:pPr>
              <w:jc w:val="right"/>
              <w:rPr>
                <w:rFonts w:ascii="Circular Std Medium" w:hAnsi="Circular Std Medium" w:cs="Circular Std Medium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CE5">
              <w:rPr>
                <w:rFonts w:ascii="Circular Std Medium" w:hAnsi="Circular Std Medium" w:cs="Circular Std Medium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20378quang@gmail.com</w:t>
            </w:r>
          </w:p>
          <w:p w14:paraId="7926484D" w14:textId="77777777" w:rsidR="00C20273" w:rsidRPr="00536CE5" w:rsidRDefault="00C20273" w:rsidP="00C20273">
            <w:pPr>
              <w:jc w:val="right"/>
              <w:rPr>
                <w:rFonts w:ascii="Circular Std Medium" w:hAnsi="Circular Std Medium" w:cs="Circular Std Medium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CE5">
              <w:rPr>
                <w:rFonts w:ascii="Circular Std Medium" w:hAnsi="Circular Std Medium" w:cs="Circular Std Medium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16 </w:t>
            </w:r>
            <w:proofErr w:type="spellStart"/>
            <w:r w:rsidRPr="00536CE5">
              <w:rPr>
                <w:rFonts w:ascii="Circular Std Medium" w:hAnsi="Circular Std Medium" w:cs="Circular Std Medium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Tarrycrest</w:t>
            </w:r>
            <w:proofErr w:type="spellEnd"/>
            <w:r w:rsidRPr="00536CE5">
              <w:rPr>
                <w:rFonts w:ascii="Circular Std Medium" w:hAnsi="Circular Std Medium" w:cs="Circular Std Medium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Lane</w:t>
            </w:r>
          </w:p>
          <w:p w14:paraId="049DF3F9" w14:textId="2213BDE7" w:rsidR="00C20273" w:rsidRPr="00536CE5" w:rsidRDefault="00C20273" w:rsidP="00C20273">
            <w:pPr>
              <w:jc w:val="right"/>
              <w:rPr>
                <w:rFonts w:ascii="Circular Std Medium" w:hAnsi="Circular Std Medium" w:cs="Circular Std Medium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CE5">
              <w:rPr>
                <w:rFonts w:ascii="Circular Std Medium" w:hAnsi="Circular Std Medium" w:cs="Circular Std Medium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Rochester, NY 14606</w:t>
            </w:r>
          </w:p>
        </w:tc>
      </w:tr>
    </w:tbl>
    <w:p w14:paraId="4CA31E37" w14:textId="28CAF009" w:rsidR="00536CE5" w:rsidRPr="00536CE5" w:rsidRDefault="00536CE5" w:rsidP="00536CE5">
      <w:pPr>
        <w:pBdr>
          <w:bottom w:val="single" w:sz="4" w:space="1" w:color="auto"/>
        </w:pBdr>
        <w:spacing w:before="240" w:after="240" w:line="240" w:lineRule="auto"/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CE5"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00EB11A3" w14:textId="6C1D64B7" w:rsidR="00536CE5" w:rsidRPr="007F1E5E" w:rsidRDefault="007F1E5E" w:rsidP="00536CE5">
      <w:pPr>
        <w:spacing w:before="240" w:after="240" w:line="240" w:lineRule="auto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active, </w:t>
      </w:r>
      <w:r w:rsidR="004E452B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ambitious,</w:t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responsible high school junior </w:t>
      </w:r>
      <w:r w:rsidR="008578CF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great communication and people skills. </w:t>
      </w:r>
      <w:r w:rsidR="00EB57D9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Displayed hard work, </w:t>
      </w:r>
      <w:r w:rsidR="00DF3379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dedication,</w:t>
      </w:r>
      <w:r w:rsidR="00EB57D9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determination through participation in extracurriculars, high grade reports, and volunteer work. </w:t>
      </w:r>
    </w:p>
    <w:p w14:paraId="71ABC4DF" w14:textId="29D23940" w:rsidR="00536CE5" w:rsidRPr="00536CE5" w:rsidRDefault="00536CE5" w:rsidP="00536CE5">
      <w:pPr>
        <w:pBdr>
          <w:bottom w:val="single" w:sz="4" w:space="1" w:color="auto"/>
        </w:pBdr>
        <w:spacing w:before="240" w:after="240" w:line="240" w:lineRule="auto"/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CE5"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tbl>
      <w:tblPr>
        <w:tblStyle w:val="TableGrid"/>
        <w:tblW w:w="10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8"/>
        <w:gridCol w:w="3609"/>
        <w:gridCol w:w="3609"/>
      </w:tblGrid>
      <w:tr w:rsidR="00536CE5" w14:paraId="76AA26B7" w14:textId="77777777" w:rsidTr="0001713B">
        <w:trPr>
          <w:trHeight w:val="1439"/>
        </w:trPr>
        <w:tc>
          <w:tcPr>
            <w:tcW w:w="3608" w:type="dxa"/>
          </w:tcPr>
          <w:p w14:paraId="0FEAAA46" w14:textId="482E3095" w:rsidR="00A40CE6" w:rsidRPr="00F141D2" w:rsidRDefault="009C2229" w:rsidP="00A40CE6">
            <w:pPr>
              <w:pStyle w:val="ListParagraph"/>
              <w:numPr>
                <w:ilvl w:val="0"/>
                <w:numId w:val="18"/>
              </w:numPr>
              <w:spacing w:after="240"/>
              <w:rPr>
                <w:rFonts w:ascii="Verdana" w:hAnsi="Verdana"/>
              </w:rPr>
            </w:pPr>
            <w:r w:rsidRPr="0001713B">
              <w:rPr>
                <w:rFonts w:ascii="Verdana" w:hAnsi="Verdana"/>
              </w:rPr>
              <w:t xml:space="preserve"> </w:t>
            </w:r>
            <w:r w:rsidRPr="00F141D2">
              <w:rPr>
                <w:rFonts w:ascii="Verdana" w:hAnsi="Verdana"/>
              </w:rPr>
              <w:t>Determined</w:t>
            </w:r>
          </w:p>
          <w:p w14:paraId="34DC2D10" w14:textId="77777777" w:rsidR="009C2229" w:rsidRPr="00F141D2" w:rsidRDefault="009C2229" w:rsidP="00A40CE6">
            <w:pPr>
              <w:pStyle w:val="ListParagraph"/>
              <w:numPr>
                <w:ilvl w:val="0"/>
                <w:numId w:val="18"/>
              </w:numPr>
              <w:spacing w:before="240" w:after="240"/>
              <w:rPr>
                <w:rFonts w:ascii="Verdana" w:hAnsi="Verdana"/>
              </w:rPr>
            </w:pPr>
            <w:r w:rsidRPr="00F141D2">
              <w:rPr>
                <w:rFonts w:ascii="Verdana" w:hAnsi="Verdana"/>
              </w:rPr>
              <w:t xml:space="preserve"> Deadline-oriented</w:t>
            </w:r>
          </w:p>
          <w:p w14:paraId="101B9D4E" w14:textId="77777777" w:rsidR="009C2229" w:rsidRPr="00F141D2" w:rsidRDefault="009C2229" w:rsidP="009C2229">
            <w:pPr>
              <w:pStyle w:val="ListParagraph"/>
              <w:numPr>
                <w:ilvl w:val="0"/>
                <w:numId w:val="18"/>
              </w:numPr>
              <w:spacing w:after="240"/>
              <w:rPr>
                <w:rFonts w:ascii="Verdana" w:hAnsi="Verdana"/>
              </w:rPr>
            </w:pPr>
            <w:r w:rsidRPr="00F141D2">
              <w:rPr>
                <w:rFonts w:ascii="Verdana" w:hAnsi="Verdana"/>
              </w:rPr>
              <w:t xml:space="preserve"> Quick learner</w:t>
            </w:r>
          </w:p>
          <w:p w14:paraId="7165BFC0" w14:textId="77777777" w:rsidR="009C2229" w:rsidRPr="00F141D2" w:rsidRDefault="009C2229" w:rsidP="009C2229">
            <w:pPr>
              <w:pStyle w:val="ListParagraph"/>
              <w:numPr>
                <w:ilvl w:val="0"/>
                <w:numId w:val="18"/>
              </w:numPr>
              <w:spacing w:after="240"/>
              <w:rPr>
                <w:rFonts w:ascii="Verdana" w:hAnsi="Verdana"/>
              </w:rPr>
            </w:pPr>
            <w:r w:rsidRPr="00F141D2">
              <w:rPr>
                <w:rFonts w:ascii="Verdana" w:hAnsi="Verdana"/>
              </w:rPr>
              <w:t xml:space="preserve"> Great organizational skills</w:t>
            </w:r>
          </w:p>
          <w:p w14:paraId="35B7C856" w14:textId="0992E93E" w:rsidR="009C2229" w:rsidRPr="0001713B" w:rsidRDefault="009C2229" w:rsidP="009C2229">
            <w:pPr>
              <w:pStyle w:val="ListParagraph"/>
              <w:numPr>
                <w:ilvl w:val="0"/>
                <w:numId w:val="18"/>
              </w:numPr>
              <w:spacing w:after="240"/>
              <w:rPr>
                <w:rFonts w:ascii="Verdana" w:hAnsi="Verdana"/>
              </w:rPr>
            </w:pPr>
            <w:r w:rsidRPr="00F141D2">
              <w:rPr>
                <w:rFonts w:ascii="Verdana" w:hAnsi="Verdana"/>
              </w:rPr>
              <w:t xml:space="preserve"> Good communication skills</w:t>
            </w:r>
          </w:p>
        </w:tc>
        <w:tc>
          <w:tcPr>
            <w:tcW w:w="3609" w:type="dxa"/>
          </w:tcPr>
          <w:p w14:paraId="30DEB9CD" w14:textId="77777777" w:rsidR="00536CE5" w:rsidRPr="0001713B" w:rsidRDefault="009C2229" w:rsidP="00DC2FEB">
            <w:pPr>
              <w:pStyle w:val="ListParagraph"/>
              <w:numPr>
                <w:ilvl w:val="0"/>
                <w:numId w:val="18"/>
              </w:numPr>
              <w:spacing w:after="240"/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713B"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Enthusiastic </w:t>
            </w:r>
          </w:p>
          <w:p w14:paraId="26B16824" w14:textId="77777777" w:rsidR="009C2229" w:rsidRPr="0001713B" w:rsidRDefault="009C2229" w:rsidP="009C2229">
            <w:pPr>
              <w:pStyle w:val="ListParagraph"/>
              <w:numPr>
                <w:ilvl w:val="0"/>
                <w:numId w:val="18"/>
              </w:numPr>
              <w:spacing w:before="240" w:after="240"/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713B"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Works well under pressure</w:t>
            </w:r>
          </w:p>
          <w:p w14:paraId="6DEC0F05" w14:textId="77777777" w:rsidR="009C2229" w:rsidRPr="0001713B" w:rsidRDefault="009C2229" w:rsidP="009C2229">
            <w:pPr>
              <w:pStyle w:val="ListParagraph"/>
              <w:numPr>
                <w:ilvl w:val="0"/>
                <w:numId w:val="18"/>
              </w:numPr>
              <w:spacing w:before="240" w:after="240"/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713B"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DC2FEB" w:rsidRPr="0001713B"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Works well under a team</w:t>
            </w:r>
          </w:p>
          <w:p w14:paraId="1EE6BE71" w14:textId="77777777" w:rsidR="00DC2FEB" w:rsidRDefault="00DC2FEB" w:rsidP="00DC2FEB">
            <w:pPr>
              <w:pStyle w:val="ListParagraph"/>
              <w:numPr>
                <w:ilvl w:val="0"/>
                <w:numId w:val="18"/>
              </w:numPr>
              <w:spacing w:before="240" w:after="240"/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713B"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Typing (90+ WPM)</w:t>
            </w:r>
          </w:p>
          <w:p w14:paraId="668D6168" w14:textId="6ADF719B" w:rsidR="0078083D" w:rsidRPr="0001713B" w:rsidRDefault="0078083D" w:rsidP="00DC2FEB">
            <w:pPr>
              <w:pStyle w:val="ListParagraph"/>
              <w:numPr>
                <w:ilvl w:val="0"/>
                <w:numId w:val="18"/>
              </w:numPr>
              <w:spacing w:before="240" w:after="240"/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CPR and First Aid Certified</w:t>
            </w:r>
          </w:p>
        </w:tc>
        <w:tc>
          <w:tcPr>
            <w:tcW w:w="3609" w:type="dxa"/>
          </w:tcPr>
          <w:p w14:paraId="4966817A" w14:textId="77777777" w:rsidR="00536CE5" w:rsidRPr="0001713B" w:rsidRDefault="00DC2FEB" w:rsidP="00737E1C">
            <w:pPr>
              <w:pStyle w:val="ListParagraph"/>
              <w:numPr>
                <w:ilvl w:val="0"/>
                <w:numId w:val="19"/>
              </w:numPr>
              <w:spacing w:before="240" w:after="240"/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713B"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Leadership experience</w:t>
            </w:r>
          </w:p>
          <w:p w14:paraId="2AEE0908" w14:textId="76382FCC" w:rsidR="00DC2FEB" w:rsidRPr="0001713B" w:rsidRDefault="00DC2FEB" w:rsidP="00737E1C">
            <w:pPr>
              <w:pStyle w:val="ListParagraph"/>
              <w:numPr>
                <w:ilvl w:val="0"/>
                <w:numId w:val="19"/>
              </w:numPr>
              <w:spacing w:before="240" w:after="240"/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713B"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37E1C" w:rsidRPr="0001713B"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Patience</w:t>
            </w:r>
          </w:p>
          <w:p w14:paraId="237EAB8D" w14:textId="364CADBD" w:rsidR="00A40CE6" w:rsidRPr="0001713B" w:rsidRDefault="00737E1C" w:rsidP="00737E1C">
            <w:pPr>
              <w:pStyle w:val="ListParagraph"/>
              <w:numPr>
                <w:ilvl w:val="0"/>
                <w:numId w:val="19"/>
              </w:numPr>
              <w:spacing w:before="240" w:after="240"/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713B"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Active listener</w:t>
            </w:r>
          </w:p>
          <w:p w14:paraId="0D05D926" w14:textId="77777777" w:rsidR="00A40CE6" w:rsidRDefault="00737E1C" w:rsidP="00737E1C">
            <w:pPr>
              <w:pStyle w:val="ListParagraph"/>
              <w:numPr>
                <w:ilvl w:val="0"/>
                <w:numId w:val="19"/>
              </w:numPr>
              <w:spacing w:before="240" w:after="240"/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713B"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Time management</w:t>
            </w:r>
          </w:p>
          <w:p w14:paraId="58DECEA3" w14:textId="5AE2BEE5" w:rsidR="0078083D" w:rsidRPr="0001713B" w:rsidRDefault="0078083D" w:rsidP="00737E1C">
            <w:pPr>
              <w:pStyle w:val="ListParagraph"/>
              <w:numPr>
                <w:ilvl w:val="0"/>
                <w:numId w:val="19"/>
              </w:numPr>
              <w:spacing w:before="240" w:after="240"/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Attendance </w:t>
            </w:r>
          </w:p>
        </w:tc>
      </w:tr>
    </w:tbl>
    <w:p w14:paraId="2C1C1A7D" w14:textId="54B10C1C" w:rsidR="00536CE5" w:rsidRPr="00536CE5" w:rsidRDefault="00536CE5" w:rsidP="00536CE5">
      <w:pPr>
        <w:pBdr>
          <w:bottom w:val="single" w:sz="4" w:space="1" w:color="auto"/>
        </w:pBdr>
        <w:spacing w:before="240" w:after="240" w:line="240" w:lineRule="auto"/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CE5"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</w:t>
      </w:r>
    </w:p>
    <w:p w14:paraId="75763C07" w14:textId="575A00AE" w:rsidR="00536CE5" w:rsidRPr="00F62414" w:rsidRDefault="0001713B" w:rsidP="00536CE5">
      <w:pPr>
        <w:spacing w:before="240" w:after="240" w:line="240" w:lineRule="auto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713B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07/2021 </w:t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01713B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Present</w:t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Verdana" w:hAnsi="Verdana" w:cs="Circular Std 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 Associate</w:t>
      </w:r>
      <w:r w:rsidRPr="00096F11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Verdana" w:hAnsi="Verdana" w:cs="Circular Std 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62414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Kohls – Rochester NY</w:t>
      </w:r>
    </w:p>
    <w:p w14:paraId="0EC1E50C" w14:textId="593E56C6" w:rsidR="0001713B" w:rsidRPr="0001713B" w:rsidRDefault="0001713B" w:rsidP="0001713B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Verdana" w:hAnsi="Verdana" w:cs="Circular Std 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6374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Helped and guided</w:t>
      </w:r>
      <w:r w:rsidR="007077A9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average of </w:t>
      </w:r>
      <w:r w:rsidR="00166374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30 customers per shift in finding items and </w:t>
      </w:r>
      <w:r w:rsidR="00C82756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gave recommendations. </w:t>
      </w:r>
    </w:p>
    <w:p w14:paraId="0CE59E5F" w14:textId="00D14E2C" w:rsidR="0001713B" w:rsidRPr="0001713B" w:rsidRDefault="0001713B" w:rsidP="0001713B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Verdana" w:hAnsi="Verdana" w:cs="Circular Std 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84706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Provided great customer service and has gotten </w:t>
      </w:r>
      <w:r w:rsidR="00446F1C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100% positive feedback</w:t>
      </w:r>
      <w:r w:rsidR="00984706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during surveys. </w:t>
      </w:r>
    </w:p>
    <w:p w14:paraId="2292F24F" w14:textId="7BE82539" w:rsidR="0001713B" w:rsidRPr="00117788" w:rsidRDefault="0001713B" w:rsidP="0001713B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Verdana" w:hAnsi="Verdana" w:cs="Circular Std 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6F1C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Replenished and organized products with efficiency. Responsible for completing tasks 20% faster than others in the Home and Kids department. </w:t>
      </w:r>
    </w:p>
    <w:p w14:paraId="13E8FF0F" w14:textId="0516BC52" w:rsidR="00117788" w:rsidRPr="00117788" w:rsidRDefault="00117788" w:rsidP="0001713B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Verdana" w:hAnsi="Verdana" w:cs="Circular Std 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Helped the company open 10 credits, which helped in bringing back customers.</w:t>
      </w:r>
    </w:p>
    <w:p w14:paraId="544357CD" w14:textId="61F1EC4E" w:rsidR="00117788" w:rsidRPr="00A25FA1" w:rsidRDefault="00117788" w:rsidP="0001713B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Verdana" w:hAnsi="Verdana" w:cs="Circular Std 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0D51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Took on extra shifts depending on the </w:t>
      </w:r>
      <w:r w:rsidR="007B197A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needs</w:t>
      </w:r>
      <w:r w:rsidR="007E0D51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store. </w:t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90352FE" w14:textId="1B055FF9" w:rsidR="00A25FA1" w:rsidRPr="00FC72BE" w:rsidRDefault="00A25FA1" w:rsidP="0001713B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Verdana" w:hAnsi="Verdana" w:cs="Circular Std 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Trained new members how to operate machines and devices.</w:t>
      </w:r>
    </w:p>
    <w:p w14:paraId="383F9FE2" w14:textId="0443D09F" w:rsidR="00FC72BE" w:rsidRDefault="00E71C4F" w:rsidP="00FC72BE">
      <w:pPr>
        <w:spacing w:before="240" w:after="240" w:line="240" w:lineRule="auto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08/2019</w:t>
      </w:r>
      <w:r w:rsidR="00FC508B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09/2019</w:t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1C4F">
        <w:rPr>
          <w:rFonts w:ascii="Verdana" w:hAnsi="Verdana" w:cs="Circular Std 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Camp Counselor</w:t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Gates Rec. – Rochester NY</w:t>
      </w:r>
    </w:p>
    <w:p w14:paraId="37A2A66E" w14:textId="3899332D" w:rsidR="004D269E" w:rsidRDefault="004D269E" w:rsidP="004D269E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</w:t>
      </w:r>
      <w:r w:rsidR="00215B15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ured the safety of children</w:t>
      </w:r>
      <w:r w:rsidR="002A32AD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D7C1C95" w14:textId="531629AC" w:rsidR="004D269E" w:rsidRDefault="004D269E" w:rsidP="004D269E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Cooperated with other adults and children.</w:t>
      </w:r>
    </w:p>
    <w:p w14:paraId="1449869A" w14:textId="13D57C47" w:rsidR="002A32AD" w:rsidRDefault="002A32AD" w:rsidP="004D269E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Organized and planned events</w:t>
      </w:r>
      <w:r w:rsidR="00D47992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00D5CAE" w14:textId="00AD1B3C" w:rsidR="00437E42" w:rsidRDefault="00437E42" w:rsidP="00437E42">
      <w:pPr>
        <w:spacing w:before="240" w:after="240" w:line="240" w:lineRule="auto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06/2017 – </w:t>
      </w:r>
      <w:r w:rsidR="00675652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07/2019</w:t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37E42">
        <w:rPr>
          <w:rFonts w:ascii="Verdana" w:hAnsi="Verdana" w:cs="Circular Std 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National Junior Honor Society</w:t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GCMS – Rochester NY</w:t>
      </w:r>
    </w:p>
    <w:p w14:paraId="17DE9BDC" w14:textId="0C74830A" w:rsidR="00437E42" w:rsidRDefault="00437E42" w:rsidP="00437E42">
      <w:pPr>
        <w:pStyle w:val="ListParagraph"/>
        <w:numPr>
          <w:ilvl w:val="0"/>
          <w:numId w:val="31"/>
        </w:numPr>
        <w:spacing w:before="240" w:after="240" w:line="240" w:lineRule="auto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Maintained a consistent grade above 93% to keep membership.</w:t>
      </w:r>
    </w:p>
    <w:p w14:paraId="6CD3D56C" w14:textId="4A622FE5" w:rsidR="00B126CF" w:rsidRPr="00437E42" w:rsidRDefault="00B126CF" w:rsidP="00437E42">
      <w:pPr>
        <w:pStyle w:val="ListParagraph"/>
        <w:numPr>
          <w:ilvl w:val="0"/>
          <w:numId w:val="31"/>
        </w:numPr>
        <w:spacing w:before="240" w:after="240" w:line="240" w:lineRule="auto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Participated in the Relay for Life event.</w:t>
      </w:r>
    </w:p>
    <w:p w14:paraId="3BCF8DDE" w14:textId="4B410719" w:rsidR="00437E42" w:rsidRPr="00437E42" w:rsidRDefault="00437E42" w:rsidP="00437E42">
      <w:pPr>
        <w:spacing w:before="240" w:after="240" w:line="240" w:lineRule="auto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CCC9DF3" w14:textId="6B9F93D9" w:rsidR="00536CE5" w:rsidRPr="00536CE5" w:rsidRDefault="00536CE5" w:rsidP="00536CE5">
      <w:pPr>
        <w:pBdr>
          <w:bottom w:val="single" w:sz="4" w:space="1" w:color="auto"/>
        </w:pBdr>
        <w:spacing w:before="240" w:after="240" w:line="240" w:lineRule="auto"/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CE5"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  <w:r w:rsidR="00FC72BE"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 Highlights</w:t>
      </w:r>
      <w:r w:rsidRPr="00536CE5"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ABD3ED6" w14:textId="2F7C4311" w:rsidR="00536CE5" w:rsidRDefault="00D05107" w:rsidP="00536CE5">
      <w:p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09/2019 - Present</w:t>
      </w:r>
      <w:r w:rsidR="008E1526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8E1526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8E1526" w:rsidRPr="00D05107">
        <w:rPr>
          <w:rFonts w:ascii="Verdana" w:hAnsi="Verdana" w:cs="Circular Spotify Tx T Bold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Gates Chili High Schoo</w:t>
      </w:r>
      <w:r w:rsidR="008E1526" w:rsidRPr="0078083D">
        <w:rPr>
          <w:rFonts w:ascii="Verdana" w:hAnsi="Verdana" w:cs="Circular Spotify Tx T Bold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8E1526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Rochester</w:t>
      </w:r>
      <w:r w:rsidR="00582C15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1526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NY</w:t>
      </w:r>
    </w:p>
    <w:p w14:paraId="4D25A6D6" w14:textId="4D366075" w:rsidR="00D05107" w:rsidRDefault="00D05107" w:rsidP="00536CE5">
      <w:p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Junior</w:t>
      </w:r>
    </w:p>
    <w:p w14:paraId="6B89A215" w14:textId="31E79B4C" w:rsidR="00FC72BE" w:rsidRPr="00FC72BE" w:rsidRDefault="00D05107" w:rsidP="00FC72BE">
      <w:pPr>
        <w:pStyle w:val="ListParagraph"/>
        <w:numPr>
          <w:ilvl w:val="4"/>
          <w:numId w:val="26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GPA: </w:t>
      </w:r>
      <w:r w:rsidR="0037208D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100.882</w:t>
      </w:r>
      <w:r w:rsidR="00972DF3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(Weighted)</w:t>
      </w:r>
    </w:p>
    <w:p w14:paraId="76D700C4" w14:textId="6F9B07F7" w:rsidR="007F1E5E" w:rsidRDefault="007F1E5E" w:rsidP="00D05107">
      <w:pPr>
        <w:pStyle w:val="ListParagraph"/>
        <w:numPr>
          <w:ilvl w:val="4"/>
          <w:numId w:val="26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3D77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 h</w:t>
      </w: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older of </w:t>
      </w:r>
      <w:r w:rsidR="00B635BB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High Honor Rolls</w:t>
      </w:r>
      <w:r w:rsidR="008E4B0D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(201</w:t>
      </w:r>
      <w:r w:rsidR="00B635BB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8E4B0D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-Present)</w:t>
      </w:r>
    </w:p>
    <w:p w14:paraId="75FAA59A" w14:textId="48BC949F" w:rsidR="00C559DA" w:rsidRDefault="00C559DA" w:rsidP="00ED5520">
      <w:p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9DA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09/2016 – 07/2019</w:t>
      </w:r>
      <w:r w:rsidRPr="00C559DA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59DA">
        <w:rPr>
          <w:rFonts w:ascii="Verdana" w:hAnsi="Verdana" w:cs="Circular Spotify Tx T Bold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Gates Chili Middle School </w:t>
      </w:r>
      <w:r w:rsidRPr="00C559DA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Rochester NY</w:t>
      </w:r>
    </w:p>
    <w:p w14:paraId="059E72A7" w14:textId="2DA3BFB7" w:rsidR="00C559DA" w:rsidRDefault="00C559DA" w:rsidP="00C559DA">
      <w:pPr>
        <w:pStyle w:val="ListParagraph"/>
        <w:numPr>
          <w:ilvl w:val="0"/>
          <w:numId w:val="33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GPA: </w:t>
      </w:r>
      <w:r w:rsidR="00367DB0" w:rsidRPr="00367DB0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96.451</w:t>
      </w:r>
      <w:r w:rsidR="00972DF3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(Unweighted)</w:t>
      </w:r>
    </w:p>
    <w:p w14:paraId="0A4A6550" w14:textId="0714E134" w:rsidR="00302DF0" w:rsidRDefault="00302DF0" w:rsidP="00C559DA">
      <w:pPr>
        <w:pStyle w:val="ListParagraph"/>
        <w:numPr>
          <w:ilvl w:val="0"/>
          <w:numId w:val="33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Holder of 16 High Honor Rolls (2016-2019)</w:t>
      </w:r>
    </w:p>
    <w:p w14:paraId="0A8DEFA1" w14:textId="64B1E947" w:rsidR="00C559DA" w:rsidRPr="00C559DA" w:rsidRDefault="00367DB0" w:rsidP="00C559DA">
      <w:pPr>
        <w:pStyle w:val="ListParagraph"/>
        <w:numPr>
          <w:ilvl w:val="0"/>
          <w:numId w:val="33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59DA" w:rsidRPr="00C559DA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Academic Excellence in Music (2016)</w:t>
      </w:r>
    </w:p>
    <w:p w14:paraId="022EA086" w14:textId="575B6D36" w:rsidR="00C559DA" w:rsidRPr="00C559DA" w:rsidRDefault="00C559DA" w:rsidP="00C559DA">
      <w:pPr>
        <w:pStyle w:val="ListParagraph"/>
        <w:numPr>
          <w:ilvl w:val="0"/>
          <w:numId w:val="33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9DA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Academic Excellence in Chorus (2018)</w:t>
      </w:r>
    </w:p>
    <w:p w14:paraId="3FFF64B6" w14:textId="184F45ED" w:rsidR="00C559DA" w:rsidRDefault="00C559DA" w:rsidP="00C559DA">
      <w:pPr>
        <w:pStyle w:val="ListParagraph"/>
        <w:numPr>
          <w:ilvl w:val="0"/>
          <w:numId w:val="33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559DA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National Junior Honor Society (2017-</w:t>
      </w: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2019</w:t>
      </w:r>
      <w:r w:rsidRPr="00C559DA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C2BE7B4" w14:textId="2905A20D" w:rsidR="00333C4F" w:rsidRDefault="00367DB0" w:rsidP="00C559DA">
      <w:pPr>
        <w:pStyle w:val="ListParagraph"/>
        <w:numPr>
          <w:ilvl w:val="0"/>
          <w:numId w:val="33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3AEE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Music</w:t>
      </w:r>
      <w:r w:rsidR="00333C4F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Student of the Month (2016)</w:t>
      </w:r>
    </w:p>
    <w:p w14:paraId="0EFB13EB" w14:textId="377DD10E" w:rsidR="00333C4F" w:rsidRDefault="00333C4F" w:rsidP="00C559DA">
      <w:pPr>
        <w:pStyle w:val="ListParagraph"/>
        <w:numPr>
          <w:ilvl w:val="0"/>
          <w:numId w:val="33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Spanish Student of the Month (2017)</w:t>
      </w:r>
    </w:p>
    <w:p w14:paraId="343A559D" w14:textId="347A71AC" w:rsidR="00367DB0" w:rsidRDefault="00333C4F" w:rsidP="00C559DA">
      <w:pPr>
        <w:pStyle w:val="ListParagraph"/>
        <w:numPr>
          <w:ilvl w:val="0"/>
          <w:numId w:val="33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Technology Student of the Month</w:t>
      </w:r>
      <w:r w:rsidR="00367DB0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(2018)</w:t>
      </w:r>
    </w:p>
    <w:p w14:paraId="5FC51AF1" w14:textId="792BCC00" w:rsidR="0017061F" w:rsidRPr="0017061F" w:rsidRDefault="0017061F" w:rsidP="0017061F">
      <w:pPr>
        <w:pBdr>
          <w:bottom w:val="single" w:sz="4" w:space="1" w:color="auto"/>
        </w:pBdr>
        <w:spacing w:before="240" w:after="240" w:line="240" w:lineRule="auto"/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</w:t>
      </w:r>
    </w:p>
    <w:p w14:paraId="4527714D" w14:textId="71909C70" w:rsidR="0017061F" w:rsidRPr="0017061F" w:rsidRDefault="0017061F" w:rsidP="0017061F">
      <w:pPr>
        <w:spacing w:line="240" w:lineRule="auto"/>
        <w:rPr>
          <w:rFonts w:ascii="Verdana" w:hAnsi="Verdana" w:cs="Times New Roman"/>
          <w:sz w:val="32"/>
          <w:szCs w:val="32"/>
        </w:rPr>
      </w:pPr>
      <w:r w:rsidRPr="0017061F">
        <w:rPr>
          <w:rFonts w:ascii="Verdana" w:hAnsi="Verdana" w:cs="Times New Roman"/>
          <w:sz w:val="32"/>
          <w:szCs w:val="32"/>
        </w:rPr>
        <w:t>Kathryn White from Gates Chili High School</w:t>
      </w:r>
    </w:p>
    <w:p w14:paraId="5A3D12AB" w14:textId="4009DDA1" w:rsidR="0017061F" w:rsidRDefault="0017061F" w:rsidP="0017061F">
      <w:pPr>
        <w:spacing w:line="240" w:lineRule="auto"/>
        <w:rPr>
          <w:rFonts w:ascii="Times New Roman" w:hAnsi="Times New Roman" w:cs="Times New Roman"/>
          <w:color w:val="7F7F7F" w:themeColor="text1" w:themeTint="80"/>
          <w:sz w:val="18"/>
          <w:szCs w:val="18"/>
        </w:rPr>
      </w:pPr>
      <w:r w:rsidRPr="0017061F">
        <w:rPr>
          <w:rFonts w:ascii="Times New Roman" w:hAnsi="Times New Roman" w:cs="Times New Roman"/>
          <w:color w:val="7F7F7F" w:themeColor="text1" w:themeTint="80"/>
          <w:sz w:val="18"/>
          <w:szCs w:val="18"/>
        </w:rPr>
        <w:t xml:space="preserve"> </w:t>
      </w:r>
      <w:r w:rsidRPr="00463702">
        <w:rPr>
          <w:rFonts w:ascii="Times New Roman" w:hAnsi="Times New Roman" w:cs="Times New Roman"/>
          <w:color w:val="7F7F7F" w:themeColor="text1" w:themeTint="80"/>
          <w:sz w:val="18"/>
          <w:szCs w:val="18"/>
        </w:rPr>
        <w:t>Kathryn_White@gateschili.org</w:t>
      </w:r>
      <w:r w:rsidRPr="0017061F">
        <w:rPr>
          <w:rFonts w:ascii="Times New Roman" w:hAnsi="Times New Roman" w:cs="Times New Roman"/>
          <w:color w:val="7F7F7F" w:themeColor="text1" w:themeTint="80"/>
          <w:sz w:val="18"/>
          <w:szCs w:val="18"/>
        </w:rPr>
        <w:t xml:space="preserve"> (585) 247-5050 ext. 72655</w:t>
      </w:r>
    </w:p>
    <w:p w14:paraId="6B9DF6DE" w14:textId="77777777" w:rsidR="0017061F" w:rsidRPr="0017061F" w:rsidRDefault="0017061F" w:rsidP="0017061F">
      <w:pPr>
        <w:spacing w:line="240" w:lineRule="auto"/>
        <w:rPr>
          <w:rFonts w:ascii="Times New Roman" w:hAnsi="Times New Roman" w:cs="Times New Roman"/>
          <w:color w:val="7F7F7F" w:themeColor="text1" w:themeTint="80"/>
          <w:sz w:val="18"/>
          <w:szCs w:val="18"/>
        </w:rPr>
      </w:pPr>
    </w:p>
    <w:p w14:paraId="00289D6A" w14:textId="5C6EC329" w:rsidR="0017061F" w:rsidRPr="0017061F" w:rsidRDefault="0017061F" w:rsidP="0017061F">
      <w:pPr>
        <w:spacing w:line="240" w:lineRule="auto"/>
        <w:rPr>
          <w:rFonts w:ascii="Verdana" w:hAnsi="Verdana" w:cs="Times New Roman"/>
          <w:sz w:val="32"/>
          <w:szCs w:val="32"/>
        </w:rPr>
      </w:pPr>
      <w:r w:rsidRPr="0017061F">
        <w:rPr>
          <w:rFonts w:ascii="Verdana" w:hAnsi="Verdana" w:cs="Times New Roman"/>
          <w:sz w:val="32"/>
          <w:szCs w:val="32"/>
        </w:rPr>
        <w:t xml:space="preserve">Julie Gangai </w:t>
      </w:r>
      <w:r>
        <w:rPr>
          <w:rFonts w:ascii="Verdana" w:hAnsi="Verdana" w:cs="Times New Roman"/>
          <w:sz w:val="32"/>
          <w:szCs w:val="32"/>
        </w:rPr>
        <w:t>from Gates Chili High School</w:t>
      </w:r>
    </w:p>
    <w:p w14:paraId="740222D4" w14:textId="62F82C33" w:rsidR="0017061F" w:rsidRDefault="0017061F" w:rsidP="0017061F">
      <w:pPr>
        <w:spacing w:line="240" w:lineRule="auto"/>
        <w:rPr>
          <w:rFonts w:ascii="Times New Roman" w:hAnsi="Times New Roman" w:cs="Times New Roman"/>
          <w:color w:val="7F7F7F" w:themeColor="text1" w:themeTint="80"/>
          <w:sz w:val="18"/>
          <w:szCs w:val="18"/>
        </w:rPr>
      </w:pPr>
      <w:r w:rsidRPr="00463702">
        <w:rPr>
          <w:rFonts w:ascii="Times New Roman" w:hAnsi="Times New Roman" w:cs="Times New Roman"/>
          <w:color w:val="7F7F7F" w:themeColor="text1" w:themeTint="80"/>
          <w:sz w:val="18"/>
          <w:szCs w:val="18"/>
        </w:rPr>
        <w:t>juliegangai@gmail.com</w:t>
      </w:r>
      <w:r w:rsidRPr="0017061F">
        <w:rPr>
          <w:rFonts w:ascii="Times New Roman" w:hAnsi="Times New Roman" w:cs="Times New Roman"/>
          <w:color w:val="7F7F7F" w:themeColor="text1" w:themeTint="80"/>
          <w:sz w:val="18"/>
          <w:szCs w:val="18"/>
        </w:rPr>
        <w:t xml:space="preserve"> (585) 370-0460</w:t>
      </w:r>
    </w:p>
    <w:p w14:paraId="1AE7A57E" w14:textId="43C4A5F2" w:rsidR="0017061F" w:rsidRDefault="0017061F" w:rsidP="0017061F">
      <w:pPr>
        <w:spacing w:line="240" w:lineRule="auto"/>
        <w:rPr>
          <w:rFonts w:ascii="Times New Roman" w:hAnsi="Times New Roman" w:cs="Times New Roman"/>
          <w:color w:val="7F7F7F" w:themeColor="text1" w:themeTint="80"/>
          <w:sz w:val="18"/>
          <w:szCs w:val="18"/>
        </w:rPr>
      </w:pPr>
    </w:p>
    <w:p w14:paraId="6A1F0037" w14:textId="77922654" w:rsidR="0017061F" w:rsidRPr="0017061F" w:rsidRDefault="0017061F" w:rsidP="0017061F">
      <w:pPr>
        <w:spacing w:line="240" w:lineRule="auto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ascii="Verdana" w:hAnsi="Verdana" w:cs="Times New Roman"/>
          <w:sz w:val="32"/>
          <w:szCs w:val="32"/>
        </w:rPr>
        <w:t>Deborah Petricone from Kohls</w:t>
      </w:r>
    </w:p>
    <w:p w14:paraId="58679BB7" w14:textId="1C6CEB66" w:rsidR="0017061F" w:rsidRPr="00463702" w:rsidRDefault="00792929" w:rsidP="0017061F">
      <w:pPr>
        <w:spacing w:after="0"/>
        <w:rPr>
          <w:rFonts w:ascii="Times New Roman" w:hAnsi="Times New Roman" w:cs="Times New Roman"/>
          <w:color w:val="7F7F7F" w:themeColor="text1" w:themeTint="8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702">
        <w:rPr>
          <w:rFonts w:ascii="Times New Roman" w:hAnsi="Times New Roman" w:cs="Times New Roman"/>
          <w:color w:val="7F7F7F" w:themeColor="text1" w:themeTint="80"/>
          <w:sz w:val="18"/>
          <w:szCs w:val="18"/>
        </w:rPr>
        <w:t xml:space="preserve">dkennerknecht1@gmail.com  </w:t>
      </w:r>
      <w:hyperlink r:id="rId22" w:history="1">
        <w:r w:rsidR="00CD0B6C" w:rsidRPr="00463702">
          <w:rPr>
            <w:rStyle w:val="Hyperlink"/>
            <w:rFonts w:ascii="Times New Roman" w:hAnsi="Times New Roman" w:cs="Times New Roman"/>
            <w:color w:val="7F7F7F" w:themeColor="text1" w:themeTint="80"/>
            <w:sz w:val="18"/>
            <w:szCs w:val="18"/>
            <w:u w:val="none"/>
            <w:shd w:val="clear" w:color="auto" w:fill="FFFFFF"/>
          </w:rPr>
          <w:t>(585) 423-6545</w:t>
        </w:r>
      </w:hyperlink>
    </w:p>
    <w:p w14:paraId="4A187E46" w14:textId="35140AD9" w:rsidR="00536CE5" w:rsidRPr="00C20273" w:rsidRDefault="00536CE5" w:rsidP="00536CE5">
      <w:pPr>
        <w:spacing w:after="0"/>
        <w:rPr>
          <w:rFonts w:ascii="Circular Spotify Tx T Bold" w:hAnsi="Circular Spotify Tx T Bold" w:cs="Circular Spotify Tx T Bold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46E76A" w14:textId="5428CB89" w:rsidR="002476FE" w:rsidRDefault="002476FE" w:rsidP="002476FE">
      <w:pPr>
        <w:spacing w:after="0"/>
        <w:rPr>
          <w:rFonts w:asciiTheme="majorHAnsi" w:hAnsiTheme="majorHAnsi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B1C769" w14:textId="04FB02A0" w:rsidR="002476FE" w:rsidRDefault="002476FE" w:rsidP="002476FE">
      <w:pPr>
        <w:spacing w:after="0"/>
        <w:rPr>
          <w:rFonts w:asciiTheme="majorHAnsi" w:hAnsiTheme="majorHAnsi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DCBE1E" w14:textId="3FD05BDD" w:rsidR="00F973D3" w:rsidRDefault="002476FE" w:rsidP="000226BA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76FE">
        <w:rPr>
          <w:rFonts w:asciiTheme="majorHAnsi" w:hAnsi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#3</w:t>
      </w: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6828515" w14:textId="37610C25" w:rsidR="006309B6" w:rsidRDefault="006309B6" w:rsidP="00F973D3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rFonts w:asciiTheme="majorHAnsi" w:hAnsiTheme="majorHAnsi"/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this page, write a creative essay describing how you display one or more of the NHS criteria </w:t>
      </w:r>
      <w:r w:rsidRPr="006309B6">
        <w:rPr>
          <w:rFonts w:asciiTheme="majorHAnsi" w:hAnsiTheme="majorHAnsi"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(character, service, leadership</w:t>
      </w:r>
      <w:r w:rsidRPr="006309B6">
        <w:rPr>
          <w:rFonts w:asciiTheme="majorHAnsi" w:hAnsi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6309B6">
        <w:rPr>
          <w:rStyle w:val="normaltextrun"/>
          <w:rFonts w:asciiTheme="majorHAnsi" w:hAnsiTheme="majorHAnsi"/>
        </w:rPr>
        <w:t>.</w:t>
      </w:r>
    </w:p>
    <w:p w14:paraId="7F697FC2" w14:textId="0337FAD9" w:rsidR="006309B6" w:rsidRPr="006309B6" w:rsidRDefault="006309B6" w:rsidP="00F973D3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rFonts w:asciiTheme="majorHAnsi" w:hAnsiTheme="majorHAnsi"/>
          <w:i/>
          <w:iCs/>
        </w:rPr>
      </w:pPr>
      <w:r>
        <w:rPr>
          <w:rStyle w:val="normaltextrun"/>
          <w:rFonts w:asciiTheme="majorHAnsi" w:hAnsiTheme="majorHAnsi"/>
          <w:i/>
          <w:iCs/>
        </w:rPr>
        <w:t>*</w:t>
      </w:r>
      <w:r w:rsidRPr="006309B6">
        <w:rPr>
          <w:rStyle w:val="normaltextrun"/>
          <w:rFonts w:asciiTheme="majorHAnsi" w:hAnsiTheme="majorHAnsi"/>
          <w:i/>
          <w:iCs/>
        </w:rPr>
        <w:t xml:space="preserve">You may refer back to the first page of the “NHS Candidate Letter” for </w:t>
      </w:r>
      <w:r>
        <w:rPr>
          <w:rStyle w:val="normaltextrun"/>
          <w:rFonts w:asciiTheme="majorHAnsi" w:hAnsiTheme="majorHAnsi"/>
          <w:i/>
          <w:iCs/>
        </w:rPr>
        <w:t>information about leadership, service and character.</w:t>
      </w:r>
    </w:p>
    <w:p w14:paraId="0D5720DA" w14:textId="4CB354B7" w:rsidR="006309B6" w:rsidRDefault="006309B6" w:rsidP="006309B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i/>
          <w:iCs/>
        </w:rPr>
      </w:pPr>
      <w:r>
        <w:rPr>
          <w:rStyle w:val="normaltextrun"/>
          <w:rFonts w:ascii="Calisto MT" w:hAnsi="Calisto MT"/>
        </w:rPr>
        <w:t xml:space="preserve">  </w:t>
      </w:r>
      <w:r>
        <w:rPr>
          <w:rStyle w:val="normaltextrun"/>
          <w:rFonts w:ascii="Calisto MT" w:hAnsi="Calisto MT"/>
        </w:rPr>
        <w:tab/>
      </w:r>
      <w:r>
        <w:rPr>
          <w:rStyle w:val="normaltextrun"/>
          <w:rFonts w:ascii="Calisto MT" w:hAnsi="Calisto MT"/>
        </w:rPr>
        <w:tab/>
      </w:r>
      <w:r>
        <w:rPr>
          <w:rStyle w:val="normaltextrun"/>
          <w:rFonts w:ascii="Calisto MT" w:hAnsi="Calisto MT"/>
        </w:rPr>
        <w:tab/>
      </w:r>
      <w:r>
        <w:rPr>
          <w:rStyle w:val="normaltextrun"/>
          <w:rFonts w:ascii="Calisto MT" w:hAnsi="Calisto MT"/>
        </w:rPr>
        <w:tab/>
      </w:r>
      <w:r>
        <w:rPr>
          <w:rStyle w:val="normaltextrun"/>
          <w:rFonts w:ascii="Calisto MT" w:hAnsi="Calisto MT"/>
        </w:rPr>
        <w:tab/>
      </w:r>
      <w:r>
        <w:rPr>
          <w:rStyle w:val="normaltextrun"/>
          <w:rFonts w:ascii="Calisto MT" w:hAnsi="Calisto MT"/>
        </w:rPr>
        <w:tab/>
      </w:r>
      <w:r>
        <w:rPr>
          <w:rStyle w:val="normaltextrun"/>
          <w:rFonts w:ascii="Calisto MT" w:hAnsi="Calisto MT"/>
        </w:rPr>
        <w:tab/>
      </w:r>
      <w:r>
        <w:rPr>
          <w:rStyle w:val="normaltextrun"/>
          <w:rFonts w:ascii="Calisto MT" w:hAnsi="Calisto MT"/>
        </w:rPr>
        <w:tab/>
      </w:r>
      <w:r>
        <w:rPr>
          <w:rStyle w:val="normaltextrun"/>
          <w:rFonts w:ascii="Calisto MT" w:hAnsi="Calisto MT"/>
        </w:rPr>
        <w:tab/>
      </w:r>
    </w:p>
    <w:p w14:paraId="3234367F" w14:textId="2F81CDAB" w:rsidR="00DC28B3" w:rsidRDefault="007A51B3" w:rsidP="007A51B3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Ever since I was in elementary school and heard about the National Honors Society</w:t>
      </w:r>
      <w:r w:rsidR="003C0B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a teacher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it </w:t>
      </w:r>
      <w:r w:rsidR="008412B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 been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always a goal of mine to join. </w:t>
      </w:r>
      <w:r w:rsidR="008412B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r w:rsidR="003C0B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loved the idea of helping others, especially those who are in need. I’m extremely excited to be seen as a potential member of the National Honors Society organization. I believe that </w:t>
      </w:r>
      <w:r w:rsidR="00DF68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becoming a member</w:t>
      </w:r>
      <w:r w:rsidR="00EA320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NHS</w:t>
      </w:r>
      <w:r w:rsidR="00DF680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it would help me develop my skillset and grow as a person. </w:t>
      </w:r>
      <w:r w:rsidR="00EA320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I’m very determined and do not give up easily, taking on anything that comes my way to the best of my ability.</w:t>
      </w:r>
      <w:r w:rsidR="00171FC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Besides, although my GPA shows my </w:t>
      </w:r>
      <w:r w:rsidR="00225A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academical success, I have done countless positive activities outside of school. </w:t>
      </w:r>
      <w:r w:rsidR="0074361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a student </w:t>
      </w:r>
      <w:r w:rsidR="00533CB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r w:rsidR="0074361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Gates Chili School District, there have been many instances where I’ve shown service, character, </w:t>
      </w:r>
      <w:r w:rsidR="00890F5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74361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leadership which I </w:t>
      </w:r>
      <w:r w:rsidR="004733E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trust would let me join this prestigious </w:t>
      </w:r>
      <w:r w:rsidR="00FA7E5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loving </w:t>
      </w:r>
      <w:r w:rsidR="004733E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community. </w:t>
      </w:r>
      <w:r w:rsidR="001A221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1A7AFE3" w14:textId="45BA5B00" w:rsidR="00DC28B3" w:rsidRDefault="001A2217" w:rsidP="003C2207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A4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I was 12 years old, I had a stroke on my birthday in my bedroom. I remember this traumatic event very vividly. </w:t>
      </w:r>
      <w:r w:rsidR="00E12B5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was watching a YouTube video and all of a sudden, I felt as if a bullet got shot through my head</w:t>
      </w:r>
      <w:r w:rsidR="00BB5F6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 world was spinning, and my body was numb. </w:t>
      </w:r>
      <w:r w:rsidR="00751E8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ran to my </w:t>
      </w:r>
      <w:r w:rsidR="00465D4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dad,</w:t>
      </w:r>
      <w:r w:rsidR="00751E8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he called 911. </w:t>
      </w:r>
      <w:r w:rsidR="00F3182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965CA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the time, </w:t>
      </w:r>
      <w:r w:rsidR="00B0128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="00965CA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only concern </w:t>
      </w:r>
      <w:r w:rsidR="00F3182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me </w:t>
      </w:r>
      <w:r w:rsidR="00965CA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was </w:t>
      </w:r>
      <w:r w:rsidR="000B28E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academics and scholarship. </w:t>
      </w:r>
      <w:r w:rsidR="004202C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was in the hospital and kept worrying about homework and all the information I was missing out on. </w:t>
      </w:r>
      <w:r w:rsidR="00B169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Then, an</w:t>
      </w:r>
      <w:r w:rsidR="0000610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MRI scan of my brain</w:t>
      </w:r>
      <w:r w:rsidR="00B169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was performed</w:t>
      </w:r>
      <w:r w:rsidR="0000610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the doctors told me I had a blood clot on the right side of my brain, which affected the left side of my body. </w:t>
      </w:r>
      <w:r w:rsidR="00B1691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that, </w:t>
      </w:r>
      <w:r w:rsidR="0000610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doctors did physical and mental examinations on me, </w:t>
      </w:r>
      <w:r w:rsidR="008228C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which </w:t>
      </w:r>
      <w:r w:rsidR="0000610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r w:rsidR="001C06F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had </w:t>
      </w:r>
      <w:r w:rsidR="0000610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aced all of the math questions. </w:t>
      </w:r>
      <w:r w:rsidR="009E727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amazes me that I prioritized school and helping others than my own </w:t>
      </w:r>
      <w:r w:rsidR="00D66CF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wellbeing</w:t>
      </w:r>
      <w:r w:rsidR="009E727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during that period</w:t>
      </w:r>
      <w:r w:rsidR="003A3393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15060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teachers came to the hospital to greet me and the first question I asked them was if there were any upcoming tests.</w:t>
      </w:r>
      <w:r w:rsidR="000671A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Moreover, after my journey in the hospital, I had to do physical therapy. This was a long and painful process for me, as it was </w:t>
      </w:r>
      <w:r w:rsidR="000671A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very difficult to move my body at the time. Everyday, I continued to do my daily physical therapy exercises through the pain</w:t>
      </w:r>
      <w:r w:rsidR="00000B1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exhibiting my determination</w:t>
      </w:r>
      <w:r w:rsidR="000671A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 accepted that I can never fully recover from this incident, but I will listen to recommendations to help better myself. Even after that, I continued to participate in school events, </w:t>
      </w:r>
      <w:r w:rsidR="00C93E3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sports,</w:t>
      </w:r>
      <w:r w:rsidR="000671A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64D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clubs, </w:t>
      </w:r>
      <w:r w:rsidR="00CF78D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volunteer</w:t>
      </w:r>
      <w:r w:rsidR="00D4777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r w:rsidR="00CF78D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0D3E5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I’ve always been a nice person who respected everybody no matter what and followed the rules. But at that time, I developed my understanding of </w:t>
      </w:r>
      <w:r w:rsidR="00CF29B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morality</w:t>
      </w:r>
      <w:r w:rsidR="008329B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value of people and the importance in time</w:t>
      </w:r>
      <w:r w:rsidR="000D3E5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329B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always tried to be in the shoes of others and see the other side, to see what people are going through. </w:t>
      </w:r>
      <w:r w:rsidR="008C1EC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realized that some people could be having a worse time than me. After that, I always shown a positive outlook and took time to understand others. </w:t>
      </w:r>
      <w:r w:rsidR="005514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smiled and </w:t>
      </w:r>
      <w:r w:rsidR="009435B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always tried </w:t>
      </w:r>
      <w:r w:rsidR="005514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made others laugh. </w:t>
      </w:r>
      <w:r w:rsidR="003C220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saw people for who they really were, celebrating the differences that everybody has and recognized the potential in everybody. I saw the importance of always doing my best to shape my future, along with the future of others. </w:t>
      </w:r>
      <w:r w:rsidR="00A1521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90888D9" w14:textId="092BE6A1" w:rsidR="00A1521C" w:rsidRDefault="00A1521C" w:rsidP="003C2207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64D1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I’ve helped my community by contributing my service through volunteerin</w:t>
      </w:r>
      <w:r w:rsidR="002A30C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g. For example, I volunteer to babysit children in special needs. I understand how difficult it is to take care of children who are disabled and/or impaired. </w:t>
      </w:r>
      <w:r w:rsidR="0081387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have a brother who has severe </w:t>
      </w:r>
      <w:r w:rsidR="00DF407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nonverbal </w:t>
      </w:r>
      <w:r w:rsidR="0081387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autism and battled leukemia.</w:t>
      </w:r>
      <w:r w:rsidR="0075673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Taking care of people with mental disabilities requires a lot of patience, awareness, and being consistent. </w:t>
      </w:r>
      <w:r w:rsidR="001B2F8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Due to my good experience with taking care of kids with special needs, I was able to help </w:t>
      </w:r>
      <w:r w:rsidR="001F135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family and locals with babysitting their children with mental disabilities. </w:t>
      </w:r>
      <w:r w:rsidR="004C0C7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Furthermore, I </w:t>
      </w:r>
      <w:r w:rsidR="001538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helped my </w:t>
      </w:r>
      <w:r w:rsidR="0006146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neighborhood</w:t>
      </w:r>
      <w:r w:rsidR="001538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146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pick up trash </w:t>
      </w:r>
      <w:r w:rsidR="0021029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pick up dog waste people didn’t clean up. </w:t>
      </w:r>
      <w:r w:rsidR="0036774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love the feeling of being able to help the community and others since it really makes you feel good. </w:t>
      </w:r>
    </w:p>
    <w:p w14:paraId="743B5706" w14:textId="5E5EE6AF" w:rsidR="002713D5" w:rsidRDefault="002713D5" w:rsidP="003C2207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Furthermore, </w:t>
      </w:r>
      <w:r w:rsidR="00E535F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display the traits of leadership through </w:t>
      </w:r>
      <w:r w:rsidR="0018775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always being there to others when they need it. </w:t>
      </w:r>
      <w:r w:rsidR="005439D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Whenever </w:t>
      </w:r>
      <w:r w:rsidR="00810C1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someone looks like they’re feeling down or need help, I am always there to help. I would tutor my classmates or friends when they ask. </w:t>
      </w:r>
      <w:r w:rsidR="00E13A03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Furthermore, for my closest friends, I constantly remind them about upcoming assignments</w:t>
      </w:r>
      <w:r w:rsidR="0058674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 will admit, I do know my weaknesses and strengths. Thus, if I don’t know a subject </w:t>
      </w:r>
      <w:r w:rsidR="0058674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that a peer is struggling on, I will try my absolute best to help them. </w:t>
      </w:r>
      <w:r w:rsidR="004B5FC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Through learning the unknown and conquering my struggles, I can develop and grow as a </w:t>
      </w:r>
      <w:r w:rsidR="00F6705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scholar. </w:t>
      </w:r>
      <w:r w:rsidR="00D26D8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matter what, I am determined to help people and even if it takes taking hours to educate myself first, and then explaining the subject to them, I will. </w:t>
      </w:r>
    </w:p>
    <w:p w14:paraId="79C4B3C4" w14:textId="4B0803B7" w:rsidR="00D26D8B" w:rsidRDefault="00D26D8B" w:rsidP="003C2207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955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these skills, abilities and </w:t>
      </w:r>
      <w:r w:rsidR="00246AF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activities I’ve contributed towards my community, I believe I hold the requirements to be able to join the great National Honor Society. </w:t>
      </w:r>
      <w:r w:rsidR="0042774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always has been a dream of mine to join this society since I was a little kid. </w:t>
      </w:r>
      <w:r w:rsidR="004F614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enjoy the idea of having unlimited opportunities to assist others and continue to smile throughout the entire way. </w:t>
      </w:r>
      <w:r w:rsidR="004319B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am very grateful and honored to be </w:t>
      </w:r>
      <w:r w:rsidR="002A05B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considered a candidate for National Honor Society. </w:t>
      </w:r>
    </w:p>
    <w:p w14:paraId="4960C664" w14:textId="0580381C" w:rsidR="00235050" w:rsidRPr="003C2207" w:rsidRDefault="00235050" w:rsidP="00367742">
      <w:pPr>
        <w:tabs>
          <w:tab w:val="left" w:pos="720"/>
          <w:tab w:val="left" w:pos="1751"/>
        </w:tabs>
        <w:spacing w:before="240"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D9D64AB" w14:textId="6A2BA51F" w:rsidR="00DC28B3" w:rsidRDefault="00DC28B3" w:rsidP="00DC28B3">
      <w:pPr>
        <w:spacing w:after="0"/>
        <w:jc w:val="center"/>
        <w:rPr>
          <w:rFonts w:asciiTheme="majorHAnsi" w:hAnsiTheme="majorHAnsi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6A8E86" w14:textId="3DEA729C" w:rsidR="00DC28B3" w:rsidRDefault="00DC28B3" w:rsidP="00DC28B3">
      <w:pPr>
        <w:spacing w:after="0"/>
        <w:jc w:val="center"/>
        <w:rPr>
          <w:rFonts w:asciiTheme="majorHAnsi" w:hAnsiTheme="majorHAnsi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3BB2E5" w14:textId="1B4AEE6F" w:rsidR="00DC28B3" w:rsidRDefault="00DC28B3" w:rsidP="00DC28B3">
      <w:pPr>
        <w:spacing w:after="0"/>
        <w:jc w:val="center"/>
        <w:rPr>
          <w:rFonts w:asciiTheme="majorHAnsi" w:hAnsiTheme="majorHAnsi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A9D9BD" w14:textId="2312F118" w:rsidR="00DC28B3" w:rsidRDefault="00DC28B3" w:rsidP="00DC28B3">
      <w:pPr>
        <w:spacing w:after="0"/>
        <w:jc w:val="center"/>
        <w:rPr>
          <w:rFonts w:asciiTheme="majorHAnsi" w:hAnsiTheme="majorHAnsi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B7D97F" w14:textId="301FA452" w:rsidR="00DC28B3" w:rsidRDefault="00DC28B3" w:rsidP="00DC28B3">
      <w:pPr>
        <w:spacing w:after="0"/>
        <w:jc w:val="center"/>
        <w:rPr>
          <w:rFonts w:asciiTheme="majorHAnsi" w:hAnsiTheme="majorHAnsi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EFA6B2" w14:textId="2CDACA64" w:rsidR="00DC28B3" w:rsidRDefault="00DC28B3" w:rsidP="00DC28B3">
      <w:pPr>
        <w:spacing w:after="0"/>
        <w:jc w:val="center"/>
        <w:rPr>
          <w:rFonts w:asciiTheme="majorHAnsi" w:hAnsiTheme="majorHAnsi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931BFE" w14:textId="06A5CBEC" w:rsidR="00DC28B3" w:rsidRDefault="00DC28B3" w:rsidP="00DC28B3">
      <w:pPr>
        <w:spacing w:after="0"/>
        <w:jc w:val="center"/>
        <w:rPr>
          <w:rFonts w:asciiTheme="majorHAnsi" w:hAnsiTheme="majorHAnsi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8CDEC0" w14:textId="344A2033" w:rsidR="00DC28B3" w:rsidRDefault="00DC28B3" w:rsidP="00DC28B3">
      <w:pPr>
        <w:spacing w:after="0"/>
        <w:jc w:val="center"/>
        <w:rPr>
          <w:rFonts w:asciiTheme="majorHAnsi" w:hAnsiTheme="majorHAnsi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996C02" w14:textId="1BA713DC" w:rsidR="00DC28B3" w:rsidRDefault="00DC28B3" w:rsidP="00DC28B3">
      <w:pPr>
        <w:spacing w:after="0"/>
        <w:rPr>
          <w:rFonts w:asciiTheme="majorHAnsi" w:hAnsiTheme="majorHAnsi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B1A9EC" w14:textId="77777777" w:rsidR="00DC28B3" w:rsidRDefault="00DC28B3" w:rsidP="00DC28B3">
      <w:pPr>
        <w:spacing w:after="0"/>
        <w:rPr>
          <w:rFonts w:asciiTheme="majorHAnsi" w:hAnsiTheme="majorHAnsi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8014B5" w14:textId="4F0D500A" w:rsidR="00DC28B3" w:rsidRDefault="00DC28B3" w:rsidP="00DC28B3">
      <w:pPr>
        <w:spacing w:after="0"/>
        <w:jc w:val="center"/>
        <w:rPr>
          <w:rFonts w:asciiTheme="majorHAnsi" w:hAnsiTheme="majorHAnsi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872236" w14:textId="16386AB4" w:rsidR="00DC28B3" w:rsidRDefault="00DC28B3" w:rsidP="00DC28B3">
      <w:pPr>
        <w:spacing w:after="0"/>
        <w:jc w:val="center"/>
        <w:rPr>
          <w:rFonts w:asciiTheme="majorHAnsi" w:hAnsiTheme="majorHAnsi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37C284" w14:textId="77777777" w:rsidR="00DC28B3" w:rsidRDefault="00DC28B3" w:rsidP="004319B8">
      <w:pPr>
        <w:spacing w:after="0"/>
        <w:rPr>
          <w:rFonts w:asciiTheme="majorHAnsi" w:hAnsiTheme="majorHAnsi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DC28B3" w:rsidSect="00DC28B3">
          <w:headerReference w:type="default" r:id="rId23"/>
          <w:pgSz w:w="12240" w:h="15840"/>
          <w:pgMar w:top="720" w:right="720" w:bottom="720" w:left="720" w:header="720" w:footer="720" w:gutter="0"/>
          <w:pgBorders>
            <w:top w:val="single" w:sz="24" w:space="24" w:color="auto" w:shadow="1"/>
            <w:left w:val="single" w:sz="24" w:space="24" w:color="auto" w:shadow="1"/>
            <w:bottom w:val="single" w:sz="24" w:space="24" w:color="auto" w:shadow="1"/>
            <w:right w:val="single" w:sz="24" w:space="24" w:color="auto" w:shadow="1"/>
          </w:pgBorders>
          <w:cols w:space="720"/>
          <w:docGrid w:linePitch="360"/>
        </w:sectPr>
      </w:pPr>
    </w:p>
    <w:p w14:paraId="47E025F0" w14:textId="2704E5B0" w:rsidR="00DC28B3" w:rsidRPr="00C53136" w:rsidRDefault="002476FE" w:rsidP="00DC28B3">
      <w:pPr>
        <w:spacing w:after="0"/>
        <w:jc w:val="center"/>
        <w:rPr>
          <w:del w:id="2" w:author="Braid, Laura" w:date="2019-09-08T22:40:00Z"/>
          <w:rFonts w:asciiTheme="majorHAnsi" w:hAnsiTheme="majorHAnsi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76FE">
        <w:rPr>
          <w:rFonts w:asciiTheme="majorHAnsi" w:hAnsiTheme="majorHAnsi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Document #4</w:t>
      </w:r>
      <w:r>
        <w:rPr>
          <w:rFonts w:asciiTheme="majorHAnsi" w:hAnsiTheme="majorHAnsi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</w:t>
      </w:r>
    </w:p>
    <w:p w14:paraId="58A89FC1" w14:textId="77777777" w:rsidR="00684BB0" w:rsidRPr="00C53136" w:rsidRDefault="00684BB0" w:rsidP="00DC28B3">
      <w:pPr>
        <w:spacing w:after="0"/>
        <w:jc w:val="center"/>
        <w:rPr>
          <w:del w:id="3" w:author="Braid, Laura" w:date="2019-09-08T22:40:00Z"/>
          <w:rFonts w:asciiTheme="majorHAnsi" w:hAnsiTheme="majorHAnsi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del w:id="4" w:author="Braid, Laura" w:date="2019-09-08T22:40:00Z">
        <w:r w:rsidRPr="00C53136">
          <w:rPr>
            <w:rFonts w:asciiTheme="majorHAnsi" w:hAnsiTheme="majorHAnsi" w:cs="Times New Roman"/>
            <w:color w:val="000000" w:themeColor="text1"/>
            <w:sz w:val="48"/>
            <w:szCs w:val="4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delText>Interview Questions</w:delText>
        </w:r>
      </w:del>
    </w:p>
    <w:p w14:paraId="58058CB3" w14:textId="77777777" w:rsidR="00684BB0" w:rsidRPr="00C53136" w:rsidRDefault="00684BB0" w:rsidP="00DC28B3">
      <w:pPr>
        <w:spacing w:after="0"/>
        <w:jc w:val="center"/>
        <w:rPr>
          <w:del w:id="5" w:author="Braid, Laura" w:date="2019-09-08T22:40:00Z"/>
          <w:rFonts w:ascii="Times New Roman" w:hAnsi="Times New Roman" w:cs="Times New Roman"/>
          <w:color w:val="000000" w:themeColor="text1"/>
          <w:sz w:val="40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F383D8" w14:textId="77777777" w:rsidR="009E2462" w:rsidRPr="00C53136" w:rsidRDefault="009E2462" w:rsidP="00DC28B3">
      <w:pPr>
        <w:spacing w:after="0"/>
        <w:jc w:val="center"/>
        <w:rPr>
          <w:ins w:id="6" w:author="Braid, Laura" w:date="2019-09-08T22:40:00Z"/>
          <w:rFonts w:asciiTheme="majorHAnsi" w:hAnsiTheme="maj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136">
        <w:rPr>
          <w:rFonts w:asciiTheme="majorHAnsi" w:hAnsiTheme="majorHAnsi"/>
          <w:color w:val="000000" w:themeColor="text1"/>
          <w:sz w:val="4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7" w:author="Braid, Laura" w:date="2019-09-08T22:40:00Z">
            <w:rPr>
              <w:rFonts w:asciiTheme="majorHAnsi" w:hAnsiTheme="majorHAnsi"/>
              <w:b/>
              <w:sz w:val="26"/>
            </w:rPr>
          </w:rPrChange>
        </w:rPr>
        <w:t xml:space="preserve">Student </w:t>
      </w:r>
      <w:ins w:id="8" w:author="Braid, Laura" w:date="2019-09-08T22:40:00Z">
        <w:r w:rsidRPr="00C53136">
          <w:rPr>
            <w:rFonts w:asciiTheme="majorHAnsi" w:hAnsiTheme="majorHAnsi"/>
            <w:color w:val="000000" w:themeColor="text1"/>
            <w:sz w:val="48"/>
            <w:szCs w:val="4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Activities Form</w:t>
        </w:r>
      </w:ins>
    </w:p>
    <w:p w14:paraId="0415E6FD" w14:textId="6004F6D0" w:rsidR="00684BB0" w:rsidRPr="00145138" w:rsidRDefault="009E2462" w:rsidP="00684BB0">
      <w:pPr>
        <w:spacing w:after="0"/>
        <w:rPr>
          <w:del w:id="9" w:author="Braid, Laura" w:date="2019-09-08T22:40:00Z"/>
          <w:rFonts w:asciiTheme="majorHAnsi" w:hAnsiTheme="majorHAnsi" w:cs="Times New Roman"/>
          <w:b/>
          <w:bCs/>
          <w:sz w:val="26"/>
          <w:szCs w:val="26"/>
        </w:rPr>
      </w:pPr>
      <w:r w:rsidRPr="0066174A">
        <w:rPr>
          <w:rFonts w:asciiTheme="majorHAnsi" w:hAnsiTheme="majorHAnsi"/>
          <w:b/>
          <w:sz w:val="24"/>
          <w:rPrChange w:id="10" w:author="Braid, Laura" w:date="2019-09-08T22:40:00Z">
            <w:rPr>
              <w:rFonts w:asciiTheme="majorHAnsi" w:hAnsiTheme="majorHAnsi"/>
              <w:b/>
              <w:sz w:val="26"/>
            </w:rPr>
          </w:rPrChange>
        </w:rPr>
        <w:t xml:space="preserve">Name </w:t>
      </w:r>
      <w:del w:id="11" w:author="Braid, Laura" w:date="2019-09-08T22:40:00Z">
        <w:r w:rsidR="00684BB0" w:rsidRPr="00656E20">
          <w:rPr>
            <w:rFonts w:asciiTheme="majorHAnsi" w:hAnsiTheme="majorHAnsi" w:cs="Times New Roman"/>
            <w:bCs/>
            <w:sz w:val="26"/>
            <w:szCs w:val="26"/>
          </w:rPr>
          <w:delText>_________________________</w:delText>
        </w:r>
        <w:r w:rsidR="00684BB0" w:rsidRPr="00656E20">
          <w:rPr>
            <w:rFonts w:asciiTheme="majorHAnsi" w:hAnsiTheme="majorHAnsi" w:cs="Times New Roman"/>
            <w:bCs/>
            <w:sz w:val="26"/>
            <w:szCs w:val="26"/>
          </w:rPr>
          <w:tab/>
        </w:r>
        <w:r w:rsidR="00684BB0" w:rsidRPr="00656E20">
          <w:rPr>
            <w:rFonts w:asciiTheme="majorHAnsi" w:hAnsiTheme="majorHAnsi" w:cs="Times New Roman"/>
            <w:bCs/>
            <w:sz w:val="26"/>
            <w:szCs w:val="26"/>
          </w:rPr>
          <w:tab/>
        </w:r>
        <w:r w:rsidR="00684BB0" w:rsidRPr="00656E20">
          <w:rPr>
            <w:rFonts w:asciiTheme="majorHAnsi" w:hAnsiTheme="majorHAnsi" w:cs="Times New Roman"/>
            <w:bCs/>
            <w:sz w:val="26"/>
            <w:szCs w:val="26"/>
          </w:rPr>
          <w:tab/>
        </w:r>
        <w:r w:rsidR="00B26FC2" w:rsidRPr="00656E20">
          <w:rPr>
            <w:rFonts w:asciiTheme="majorHAnsi" w:hAnsiTheme="majorHAnsi" w:cs="Times New Roman"/>
            <w:bCs/>
            <w:sz w:val="26"/>
            <w:szCs w:val="26"/>
          </w:rPr>
          <w:delText>*</w:delText>
        </w:r>
      </w:del>
      <w:r w:rsidR="008253CD" w:rsidRPr="00656E20">
        <w:rPr>
          <w:rFonts w:asciiTheme="majorHAnsi" w:hAnsiTheme="majorHAnsi" w:cs="Times New Roman"/>
          <w:bCs/>
          <w:sz w:val="26"/>
          <w:szCs w:val="26"/>
        </w:rPr>
        <w:t>Quang Huynh</w:t>
      </w:r>
      <w:ins w:id="12" w:author="Braid, Laura" w:date="2019-09-08T22:40:00Z">
        <w:r w:rsidR="00FA6DEA" w:rsidRPr="00656E20">
          <w:rPr>
            <w:rFonts w:asciiTheme="majorHAnsi" w:hAnsiTheme="majorHAnsi"/>
            <w:bCs/>
            <w:sz w:val="24"/>
            <w:szCs w:val="24"/>
          </w:rPr>
          <w:tab/>
        </w:r>
        <w:r w:rsidR="00FA6DEA">
          <w:rPr>
            <w:rFonts w:asciiTheme="majorHAnsi" w:hAnsiTheme="majorHAnsi"/>
            <w:sz w:val="24"/>
            <w:szCs w:val="24"/>
          </w:rPr>
          <w:tab/>
        </w:r>
        <w:r w:rsidR="00FA6DEA">
          <w:rPr>
            <w:rFonts w:asciiTheme="majorHAnsi" w:hAnsiTheme="majorHAnsi"/>
            <w:sz w:val="24"/>
            <w:szCs w:val="24"/>
          </w:rPr>
          <w:tab/>
        </w:r>
        <w:r w:rsidR="00FA6DEA">
          <w:rPr>
            <w:rFonts w:asciiTheme="majorHAnsi" w:hAnsiTheme="majorHAnsi"/>
            <w:sz w:val="24"/>
            <w:szCs w:val="24"/>
          </w:rPr>
          <w:tab/>
        </w:r>
        <w:r w:rsidR="00FA6DEA">
          <w:rPr>
            <w:rFonts w:asciiTheme="majorHAnsi" w:hAnsiTheme="majorHAnsi"/>
            <w:sz w:val="24"/>
            <w:szCs w:val="24"/>
          </w:rPr>
          <w:tab/>
        </w:r>
        <w:r w:rsidR="00FA6DEA">
          <w:rPr>
            <w:rFonts w:asciiTheme="majorHAnsi" w:hAnsiTheme="majorHAnsi"/>
            <w:sz w:val="24"/>
            <w:szCs w:val="24"/>
          </w:rPr>
          <w:tab/>
        </w:r>
      </w:ins>
      <w:r w:rsidRPr="00145138">
        <w:rPr>
          <w:rFonts w:asciiTheme="majorHAnsi" w:hAnsiTheme="majorHAnsi"/>
          <w:b/>
          <w:bCs/>
          <w:sz w:val="24"/>
          <w:rPrChange w:id="13" w:author="Braid, Laura" w:date="2019-09-08T22:40:00Z">
            <w:rPr>
              <w:rFonts w:asciiTheme="majorHAnsi" w:hAnsiTheme="majorHAnsi"/>
              <w:b/>
              <w:sz w:val="26"/>
            </w:rPr>
          </w:rPrChange>
        </w:rPr>
        <w:t xml:space="preserve">Date </w:t>
      </w:r>
      <w:del w:id="14" w:author="Braid, Laura" w:date="2019-09-08T22:40:00Z">
        <w:r w:rsidR="00684BB0" w:rsidRPr="00145138">
          <w:rPr>
            <w:rFonts w:asciiTheme="majorHAnsi" w:hAnsiTheme="majorHAnsi" w:cs="Times New Roman"/>
            <w:b/>
            <w:bCs/>
            <w:sz w:val="26"/>
            <w:szCs w:val="26"/>
          </w:rPr>
          <w:delText>of Interview ___</w:delText>
        </w:r>
        <w:r w:rsidR="00152329" w:rsidRPr="00145138">
          <w:rPr>
            <w:rFonts w:asciiTheme="majorHAnsi" w:hAnsiTheme="majorHAnsi" w:cs="Times New Roman"/>
            <w:b/>
            <w:bCs/>
            <w:sz w:val="26"/>
            <w:szCs w:val="26"/>
          </w:rPr>
          <w:delText>____</w:delText>
        </w:r>
        <w:r w:rsidR="00684BB0" w:rsidRPr="00145138">
          <w:rPr>
            <w:rFonts w:asciiTheme="majorHAnsi" w:hAnsiTheme="majorHAnsi" w:cs="Times New Roman"/>
            <w:b/>
            <w:bCs/>
            <w:sz w:val="26"/>
            <w:szCs w:val="26"/>
          </w:rPr>
          <w:delText>______</w:delText>
        </w:r>
      </w:del>
    </w:p>
    <w:p w14:paraId="574B3281" w14:textId="77777777" w:rsidR="00684BB0" w:rsidRPr="00145138" w:rsidRDefault="00684BB0" w:rsidP="00684BB0">
      <w:pPr>
        <w:spacing w:after="0"/>
        <w:rPr>
          <w:del w:id="15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7ADD5A59" w14:textId="77777777" w:rsidR="00684BB0" w:rsidRPr="00145138" w:rsidRDefault="00684BB0" w:rsidP="00684BB0">
      <w:pPr>
        <w:pStyle w:val="ListParagraph"/>
        <w:numPr>
          <w:ilvl w:val="0"/>
          <w:numId w:val="3"/>
        </w:numPr>
        <w:spacing w:after="0"/>
        <w:rPr>
          <w:del w:id="16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  <w:del w:id="17" w:author="Braid, Laura" w:date="2019-09-08T22:40:00Z">
        <w:r w:rsidRPr="00145138">
          <w:rPr>
            <w:rFonts w:ascii="Times New Roman" w:hAnsi="Times New Roman" w:cs="Times New Roman"/>
            <w:b/>
            <w:bCs/>
            <w:sz w:val="24"/>
            <w:szCs w:val="28"/>
          </w:rPr>
          <w:delText xml:space="preserve"> What are the four adjectives that best describe you as a person?</w:delText>
        </w:r>
      </w:del>
    </w:p>
    <w:p w14:paraId="18E00038" w14:textId="77777777" w:rsidR="00684BB0" w:rsidRPr="00145138" w:rsidRDefault="00684BB0" w:rsidP="00B26FC2">
      <w:pPr>
        <w:pStyle w:val="ListParagraph"/>
        <w:numPr>
          <w:ilvl w:val="0"/>
          <w:numId w:val="7"/>
        </w:numPr>
        <w:spacing w:after="0"/>
        <w:rPr>
          <w:del w:id="18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64752FCB" w14:textId="77777777" w:rsidR="00684BB0" w:rsidRPr="00145138" w:rsidRDefault="00684BB0" w:rsidP="00B26FC2">
      <w:pPr>
        <w:pStyle w:val="ListParagraph"/>
        <w:numPr>
          <w:ilvl w:val="0"/>
          <w:numId w:val="7"/>
        </w:numPr>
        <w:spacing w:after="0"/>
        <w:rPr>
          <w:del w:id="19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7EB77B93" w14:textId="77777777" w:rsidR="00684BB0" w:rsidRPr="00145138" w:rsidRDefault="00684BB0" w:rsidP="00B26FC2">
      <w:pPr>
        <w:pStyle w:val="ListParagraph"/>
        <w:numPr>
          <w:ilvl w:val="0"/>
          <w:numId w:val="7"/>
        </w:numPr>
        <w:spacing w:after="0"/>
        <w:rPr>
          <w:del w:id="20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600CA7C4" w14:textId="77777777" w:rsidR="00B26FC2" w:rsidRPr="00145138" w:rsidRDefault="00B26FC2" w:rsidP="00B26FC2">
      <w:pPr>
        <w:pStyle w:val="ListParagraph"/>
        <w:numPr>
          <w:ilvl w:val="0"/>
          <w:numId w:val="7"/>
        </w:numPr>
        <w:spacing w:after="0"/>
        <w:rPr>
          <w:del w:id="21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608D03A9" w14:textId="77777777" w:rsidR="00E30AB5" w:rsidRPr="00145138" w:rsidRDefault="00E30AB5" w:rsidP="00684BB0">
      <w:pPr>
        <w:spacing w:after="0"/>
        <w:rPr>
          <w:del w:id="22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1CD25518" w14:textId="77777777" w:rsidR="00684BB0" w:rsidRPr="00145138" w:rsidRDefault="00684BB0" w:rsidP="00684BB0">
      <w:pPr>
        <w:pStyle w:val="ListParagraph"/>
        <w:numPr>
          <w:ilvl w:val="0"/>
          <w:numId w:val="3"/>
        </w:numPr>
        <w:spacing w:after="0"/>
        <w:rPr>
          <w:del w:id="23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  <w:del w:id="24" w:author="Braid, Laura" w:date="2019-09-08T22:40:00Z">
        <w:r w:rsidRPr="00145138">
          <w:rPr>
            <w:rFonts w:ascii="Times New Roman" w:hAnsi="Times New Roman" w:cs="Times New Roman"/>
            <w:b/>
            <w:bCs/>
            <w:sz w:val="24"/>
            <w:szCs w:val="28"/>
          </w:rPr>
          <w:delText xml:space="preserve"> </w:delText>
        </w:r>
        <w:r w:rsidR="00B26FC2" w:rsidRPr="00145138">
          <w:rPr>
            <w:rFonts w:ascii="Times New Roman" w:hAnsi="Times New Roman" w:cs="Times New Roman"/>
            <w:b/>
            <w:bCs/>
            <w:sz w:val="24"/>
            <w:szCs w:val="28"/>
          </w:rPr>
          <w:delText>What</w:delText>
        </w:r>
        <w:r w:rsidRPr="00145138">
          <w:rPr>
            <w:rFonts w:ascii="Times New Roman" w:hAnsi="Times New Roman" w:cs="Times New Roman"/>
            <w:b/>
            <w:bCs/>
            <w:sz w:val="24"/>
            <w:szCs w:val="28"/>
          </w:rPr>
          <w:delText xml:space="preserve"> qualities</w:delText>
        </w:r>
        <w:r w:rsidR="00B26FC2" w:rsidRPr="00145138">
          <w:rPr>
            <w:rFonts w:ascii="Times New Roman" w:hAnsi="Times New Roman" w:cs="Times New Roman"/>
            <w:b/>
            <w:bCs/>
            <w:sz w:val="24"/>
            <w:szCs w:val="28"/>
          </w:rPr>
          <w:delText xml:space="preserve"> does a great leader possess</w:delText>
        </w:r>
        <w:r w:rsidRPr="00145138">
          <w:rPr>
            <w:rFonts w:ascii="Times New Roman" w:hAnsi="Times New Roman" w:cs="Times New Roman"/>
            <w:b/>
            <w:bCs/>
            <w:sz w:val="24"/>
            <w:szCs w:val="28"/>
          </w:rPr>
          <w:delText>?</w:delText>
        </w:r>
      </w:del>
    </w:p>
    <w:p w14:paraId="4C17465F" w14:textId="77777777" w:rsidR="00684BB0" w:rsidRPr="00145138" w:rsidRDefault="00684BB0" w:rsidP="00684BB0">
      <w:pPr>
        <w:spacing w:after="0"/>
        <w:rPr>
          <w:del w:id="25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33F37D62" w14:textId="77777777" w:rsidR="00684BB0" w:rsidRPr="00145138" w:rsidRDefault="00684BB0" w:rsidP="00684BB0">
      <w:pPr>
        <w:spacing w:after="0"/>
        <w:rPr>
          <w:del w:id="26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1F1DEE66" w14:textId="77777777" w:rsidR="00B26FC2" w:rsidRPr="00145138" w:rsidRDefault="00B26FC2" w:rsidP="00684BB0">
      <w:pPr>
        <w:spacing w:after="0"/>
        <w:rPr>
          <w:del w:id="27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5A4F71B4" w14:textId="77777777" w:rsidR="00684BB0" w:rsidRPr="00145138" w:rsidRDefault="00684BB0" w:rsidP="00684BB0">
      <w:pPr>
        <w:spacing w:after="0"/>
        <w:rPr>
          <w:del w:id="28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34C9FE80" w14:textId="77777777" w:rsidR="00E30AB5" w:rsidRPr="00145138" w:rsidRDefault="00E30AB5" w:rsidP="00684BB0">
      <w:pPr>
        <w:spacing w:after="0"/>
        <w:rPr>
          <w:del w:id="29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443554DC" w14:textId="77777777" w:rsidR="00684BB0" w:rsidRPr="00145138" w:rsidRDefault="00684BB0" w:rsidP="00684BB0">
      <w:pPr>
        <w:pStyle w:val="ListParagraph"/>
        <w:numPr>
          <w:ilvl w:val="0"/>
          <w:numId w:val="3"/>
        </w:numPr>
        <w:spacing w:after="0"/>
        <w:rPr>
          <w:del w:id="30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  <w:del w:id="31" w:author="Braid, Laura" w:date="2019-09-08T22:40:00Z">
        <w:r w:rsidRPr="00145138">
          <w:rPr>
            <w:rFonts w:ascii="Times New Roman" w:hAnsi="Times New Roman" w:cs="Times New Roman"/>
            <w:b/>
            <w:bCs/>
            <w:sz w:val="24"/>
            <w:szCs w:val="28"/>
          </w:rPr>
          <w:delText xml:space="preserve"> </w:delText>
        </w:r>
        <w:r w:rsidR="00B26FC2" w:rsidRPr="00145138">
          <w:rPr>
            <w:rFonts w:ascii="Times New Roman" w:hAnsi="Times New Roman" w:cs="Times New Roman"/>
            <w:b/>
            <w:bCs/>
            <w:sz w:val="24"/>
            <w:szCs w:val="28"/>
          </w:rPr>
          <w:delText xml:space="preserve">Describe specific leadership roles you hold or have held </w:delText>
        </w:r>
        <w:r w:rsidR="00B26FC2" w:rsidRPr="00145138">
          <w:rPr>
            <w:rFonts w:ascii="Times New Roman" w:hAnsi="Times New Roman" w:cs="Times New Roman"/>
            <w:b/>
            <w:bCs/>
            <w:sz w:val="24"/>
            <w:szCs w:val="28"/>
            <w:u w:val="single"/>
          </w:rPr>
          <w:delText>over the last 3 years</w:delText>
        </w:r>
        <w:r w:rsidR="00B26FC2" w:rsidRPr="00145138">
          <w:rPr>
            <w:rFonts w:ascii="Times New Roman" w:hAnsi="Times New Roman" w:cs="Times New Roman"/>
            <w:b/>
            <w:bCs/>
            <w:sz w:val="24"/>
            <w:szCs w:val="28"/>
          </w:rPr>
          <w:delText>.</w:delText>
        </w:r>
      </w:del>
    </w:p>
    <w:p w14:paraId="4D054607" w14:textId="77777777" w:rsidR="00BD53CD" w:rsidRPr="00145138" w:rsidRDefault="00BD53CD" w:rsidP="00BD53CD">
      <w:pPr>
        <w:spacing w:after="0"/>
        <w:rPr>
          <w:del w:id="32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5E5C46AB" w14:textId="77777777" w:rsidR="00B26FC2" w:rsidRPr="00145138" w:rsidRDefault="00B26FC2" w:rsidP="00BD53CD">
      <w:pPr>
        <w:spacing w:after="0"/>
        <w:rPr>
          <w:del w:id="33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150FFCF1" w14:textId="77777777" w:rsidR="00E30AB5" w:rsidRPr="00145138" w:rsidRDefault="00E30AB5" w:rsidP="00BD53CD">
      <w:pPr>
        <w:spacing w:after="0"/>
        <w:rPr>
          <w:del w:id="34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216775D4" w14:textId="77777777" w:rsidR="00BD53CD" w:rsidRPr="00145138" w:rsidRDefault="00BD53CD" w:rsidP="00BD53CD">
      <w:pPr>
        <w:spacing w:after="0"/>
        <w:rPr>
          <w:del w:id="35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19201C69" w14:textId="77777777" w:rsidR="00BD53CD" w:rsidRPr="00145138" w:rsidRDefault="00BD53CD" w:rsidP="00BD53CD">
      <w:pPr>
        <w:pStyle w:val="ListParagraph"/>
        <w:numPr>
          <w:ilvl w:val="0"/>
          <w:numId w:val="3"/>
        </w:numPr>
        <w:spacing w:after="0"/>
        <w:rPr>
          <w:del w:id="36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  <w:del w:id="37" w:author="Braid, Laura" w:date="2019-09-08T22:40:00Z">
        <w:r w:rsidRPr="00145138">
          <w:rPr>
            <w:rFonts w:ascii="Times New Roman" w:hAnsi="Times New Roman" w:cs="Times New Roman"/>
            <w:b/>
            <w:bCs/>
            <w:sz w:val="24"/>
            <w:szCs w:val="28"/>
          </w:rPr>
          <w:delText xml:space="preserve"> Who are some of the people who have served as your personal role models?  How have these people influenced your life?</w:delText>
        </w:r>
      </w:del>
    </w:p>
    <w:p w14:paraId="7FEEAC2D" w14:textId="77777777" w:rsidR="00BD53CD" w:rsidRPr="00145138" w:rsidRDefault="00BD53CD" w:rsidP="00BD53CD">
      <w:pPr>
        <w:spacing w:after="0"/>
        <w:rPr>
          <w:del w:id="38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025037DB" w14:textId="77777777" w:rsidR="00BD53CD" w:rsidRPr="00145138" w:rsidRDefault="00BD53CD" w:rsidP="00BD53CD">
      <w:pPr>
        <w:spacing w:after="0"/>
        <w:rPr>
          <w:del w:id="39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5A7B89A0" w14:textId="77777777" w:rsidR="00BD53CD" w:rsidRPr="00145138" w:rsidRDefault="00BD53CD" w:rsidP="00BD53CD">
      <w:pPr>
        <w:spacing w:after="0"/>
        <w:rPr>
          <w:del w:id="40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505B9A64" w14:textId="77777777" w:rsidR="00BD53CD" w:rsidRPr="00145138" w:rsidRDefault="00BD53CD" w:rsidP="00BD53CD">
      <w:pPr>
        <w:spacing w:after="0"/>
        <w:rPr>
          <w:del w:id="41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653EC1F2" w14:textId="77777777" w:rsidR="00BD53CD" w:rsidRPr="00145138" w:rsidRDefault="00BD53CD" w:rsidP="00BD53CD">
      <w:pPr>
        <w:pStyle w:val="ListParagraph"/>
        <w:numPr>
          <w:ilvl w:val="0"/>
          <w:numId w:val="3"/>
        </w:numPr>
        <w:spacing w:after="0"/>
        <w:rPr>
          <w:del w:id="42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  <w:del w:id="43" w:author="Braid, Laura" w:date="2019-09-08T22:40:00Z">
        <w:r w:rsidRPr="00145138">
          <w:rPr>
            <w:rFonts w:ascii="Times New Roman" w:hAnsi="Times New Roman" w:cs="Times New Roman"/>
            <w:b/>
            <w:bCs/>
            <w:sz w:val="24"/>
            <w:szCs w:val="28"/>
          </w:rPr>
          <w:delText xml:space="preserve"> What </w:delText>
        </w:r>
        <w:r w:rsidR="00B26FC2" w:rsidRPr="00145138">
          <w:rPr>
            <w:rFonts w:ascii="Times New Roman" w:hAnsi="Times New Roman" w:cs="Times New Roman"/>
            <w:b/>
            <w:bCs/>
            <w:sz w:val="24"/>
            <w:szCs w:val="28"/>
          </w:rPr>
          <w:delText>advice</w:delText>
        </w:r>
        <w:r w:rsidRPr="00145138">
          <w:rPr>
            <w:rFonts w:ascii="Times New Roman" w:hAnsi="Times New Roman" w:cs="Times New Roman"/>
            <w:b/>
            <w:bCs/>
            <w:sz w:val="24"/>
            <w:szCs w:val="28"/>
          </w:rPr>
          <w:delText xml:space="preserve"> would you give </w:delText>
        </w:r>
        <w:r w:rsidR="00B26FC2" w:rsidRPr="00145138">
          <w:rPr>
            <w:rFonts w:ascii="Times New Roman" w:hAnsi="Times New Roman" w:cs="Times New Roman"/>
            <w:b/>
            <w:bCs/>
            <w:sz w:val="24"/>
            <w:szCs w:val="28"/>
          </w:rPr>
          <w:delText xml:space="preserve">to </w:delText>
        </w:r>
        <w:r w:rsidRPr="00145138">
          <w:rPr>
            <w:rFonts w:ascii="Times New Roman" w:hAnsi="Times New Roman" w:cs="Times New Roman"/>
            <w:b/>
            <w:bCs/>
            <w:sz w:val="24"/>
            <w:szCs w:val="28"/>
          </w:rPr>
          <w:delText>a peer on being a good student?</w:delText>
        </w:r>
      </w:del>
    </w:p>
    <w:p w14:paraId="33A35607" w14:textId="77777777" w:rsidR="00BD53CD" w:rsidRPr="00145138" w:rsidRDefault="00BD53CD" w:rsidP="00BD53CD">
      <w:pPr>
        <w:spacing w:after="0"/>
        <w:rPr>
          <w:del w:id="44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1C2820B7" w14:textId="77777777" w:rsidR="00BD53CD" w:rsidRPr="00145138" w:rsidRDefault="00BD53CD" w:rsidP="00BD53CD">
      <w:pPr>
        <w:spacing w:after="0"/>
        <w:rPr>
          <w:del w:id="45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4A7BBB9C" w14:textId="77777777" w:rsidR="00BD53CD" w:rsidRPr="00145138" w:rsidRDefault="00BD53CD" w:rsidP="00BD53CD">
      <w:pPr>
        <w:spacing w:after="0"/>
        <w:rPr>
          <w:del w:id="46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07D9332E" w14:textId="77777777" w:rsidR="00BD53CD" w:rsidRPr="00145138" w:rsidRDefault="00BD53CD" w:rsidP="00BD53CD">
      <w:pPr>
        <w:spacing w:after="0"/>
        <w:rPr>
          <w:del w:id="47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328D2794" w14:textId="77777777" w:rsidR="00E30AB5" w:rsidRPr="00145138" w:rsidRDefault="00E30AB5" w:rsidP="00BD53CD">
      <w:pPr>
        <w:spacing w:after="0"/>
        <w:rPr>
          <w:del w:id="48" w:author="Braid, Laura" w:date="2019-09-08T22:40:00Z"/>
          <w:rFonts w:ascii="Times New Roman" w:hAnsi="Times New Roman" w:cs="Times New Roman"/>
          <w:b/>
          <w:bCs/>
          <w:sz w:val="24"/>
          <w:szCs w:val="28"/>
        </w:rPr>
      </w:pPr>
    </w:p>
    <w:p w14:paraId="6C34379F" w14:textId="18888EFE" w:rsidR="00993963" w:rsidRPr="004C394E" w:rsidRDefault="00BD53CD">
      <w:pPr>
        <w:rPr>
          <w:ins w:id="49" w:author="Braid, Laura" w:date="2019-09-08T22:40:00Z"/>
          <w:rFonts w:asciiTheme="majorHAnsi" w:hAnsiTheme="majorHAnsi"/>
          <w:sz w:val="24"/>
          <w:szCs w:val="24"/>
        </w:rPr>
      </w:pPr>
      <w:del w:id="50" w:author="Braid, Laura" w:date="2019-09-08T22:40:00Z">
        <w:r w:rsidRPr="00145138">
          <w:rPr>
            <w:rFonts w:ascii="Times New Roman" w:hAnsi="Times New Roman" w:cs="Times New Roman"/>
            <w:b/>
            <w:bCs/>
            <w:sz w:val="24"/>
            <w:szCs w:val="28"/>
          </w:rPr>
          <w:delText xml:space="preserve"> How have you contributed to the service of the</w:delText>
        </w:r>
      </w:del>
      <w:ins w:id="51" w:author="Braid, Laura" w:date="2019-09-08T22:40:00Z">
        <w:r w:rsidR="009E2462" w:rsidRPr="00145138">
          <w:rPr>
            <w:rFonts w:asciiTheme="majorHAnsi" w:hAnsiTheme="majorHAnsi"/>
            <w:b/>
            <w:bCs/>
            <w:sz w:val="24"/>
            <w:szCs w:val="24"/>
          </w:rPr>
          <w:t>entered</w:t>
        </w:r>
      </w:ins>
      <w:r w:rsidR="009E2462" w:rsidRPr="00145138">
        <w:rPr>
          <w:rFonts w:asciiTheme="majorHAnsi" w:hAnsiTheme="majorHAnsi"/>
          <w:b/>
          <w:bCs/>
          <w:sz w:val="24"/>
          <w:rPrChange w:id="52" w:author="Braid, Laura" w:date="2019-09-08T22:40:00Z">
            <w:rPr>
              <w:rFonts w:ascii="Times New Roman" w:hAnsi="Times New Roman"/>
              <w:sz w:val="24"/>
            </w:rPr>
          </w:rPrChange>
        </w:rPr>
        <w:t xml:space="preserve"> Gates Chili </w:t>
      </w:r>
      <w:del w:id="53" w:author="Braid, Laura" w:date="2019-09-08T22:40:00Z">
        <w:r w:rsidR="00B26FC2" w:rsidRPr="00145138">
          <w:rPr>
            <w:rFonts w:ascii="Times New Roman" w:hAnsi="Times New Roman" w:cs="Times New Roman"/>
            <w:b/>
            <w:bCs/>
            <w:sz w:val="24"/>
            <w:szCs w:val="28"/>
          </w:rPr>
          <w:delText>School District</w:delText>
        </w:r>
        <w:r w:rsidRPr="00145138">
          <w:rPr>
            <w:rFonts w:ascii="Times New Roman" w:hAnsi="Times New Roman" w:cs="Times New Roman"/>
            <w:b/>
            <w:bCs/>
            <w:sz w:val="24"/>
            <w:szCs w:val="28"/>
          </w:rPr>
          <w:delText xml:space="preserve">, </w:delText>
        </w:r>
        <w:r w:rsidR="00B26FC2" w:rsidRPr="00145138">
          <w:rPr>
            <w:rFonts w:ascii="Times New Roman" w:hAnsi="Times New Roman" w:cs="Times New Roman"/>
            <w:b/>
            <w:bCs/>
            <w:sz w:val="24"/>
            <w:szCs w:val="28"/>
          </w:rPr>
          <w:delText xml:space="preserve">High School </w:delText>
        </w:r>
      </w:del>
      <w:ins w:id="54" w:author="Braid, Laura" w:date="2019-09-08T22:40:00Z">
        <w:r w:rsidR="009E2462" w:rsidRPr="00145138">
          <w:rPr>
            <w:rFonts w:asciiTheme="majorHAnsi" w:hAnsiTheme="majorHAnsi"/>
            <w:b/>
            <w:bCs/>
            <w:sz w:val="24"/>
            <w:szCs w:val="24"/>
          </w:rPr>
          <w:t>HS</w:t>
        </w:r>
        <w:r w:rsidR="009E2462" w:rsidRPr="004C394E">
          <w:rPr>
            <w:rFonts w:asciiTheme="majorHAnsi" w:hAnsiTheme="majorHAnsi"/>
            <w:sz w:val="24"/>
            <w:szCs w:val="24"/>
          </w:rPr>
          <w:t xml:space="preserve"> </w:t>
        </w:r>
      </w:ins>
      <w:r w:rsidR="008253CD">
        <w:rPr>
          <w:rFonts w:asciiTheme="majorHAnsi" w:hAnsiTheme="majorHAnsi"/>
          <w:sz w:val="24"/>
          <w:szCs w:val="24"/>
        </w:rPr>
        <w:t>9/11/2019</w:t>
      </w:r>
    </w:p>
    <w:p w14:paraId="2A46CD51" w14:textId="05777A22" w:rsidR="009E2462" w:rsidRPr="004C394E" w:rsidRDefault="009E2462" w:rsidP="009E2462">
      <w:pPr>
        <w:spacing w:after="0"/>
        <w:rPr>
          <w:ins w:id="55" w:author="Braid, Laura" w:date="2019-09-08T22:40:00Z"/>
          <w:rFonts w:asciiTheme="majorHAnsi" w:hAnsiTheme="majorHAnsi"/>
          <w:b/>
          <w:sz w:val="24"/>
          <w:szCs w:val="24"/>
        </w:rPr>
      </w:pPr>
      <w:ins w:id="56" w:author="Braid, Laura" w:date="2019-09-08T22:40:00Z">
        <w:r w:rsidRPr="004C394E">
          <w:rPr>
            <w:rFonts w:asciiTheme="majorHAnsi" w:hAnsiTheme="majorHAnsi"/>
            <w:b/>
            <w:sz w:val="24"/>
            <w:szCs w:val="24"/>
          </w:rPr>
          <w:t xml:space="preserve">Grade </w:t>
        </w:r>
      </w:ins>
      <w:r w:rsidR="008253CD" w:rsidRPr="00656E20">
        <w:rPr>
          <w:rFonts w:asciiTheme="majorHAnsi" w:hAnsiTheme="majorHAnsi"/>
          <w:bCs/>
          <w:sz w:val="24"/>
          <w:szCs w:val="24"/>
        </w:rPr>
        <w:t>11</w:t>
      </w:r>
    </w:p>
    <w:p w14:paraId="793F6E52" w14:textId="77777777" w:rsidR="009E2462" w:rsidRDefault="009E2462" w:rsidP="009E2462">
      <w:pPr>
        <w:spacing w:after="0"/>
        <w:rPr>
          <w:ins w:id="57" w:author="Braid, Laura" w:date="2019-09-08T22:40:00Z"/>
        </w:rPr>
      </w:pPr>
    </w:p>
    <w:p w14:paraId="11782E16" w14:textId="313DC76A" w:rsidR="009E2462" w:rsidRPr="004C394E" w:rsidRDefault="009E2462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6"/>
          <w:rPrChange w:id="58" w:author="Braid, Laura" w:date="2019-09-08T22:40:00Z">
            <w:rPr>
              <w:rFonts w:ascii="Times New Roman" w:hAnsi="Times New Roman"/>
              <w:sz w:val="24"/>
            </w:rPr>
          </w:rPrChange>
        </w:rPr>
        <w:pPrChange w:id="59" w:author="Braid, Laura" w:date="2019-09-08T22:40:00Z">
          <w:pPr>
            <w:pStyle w:val="ListParagraph"/>
            <w:numPr>
              <w:numId w:val="3"/>
            </w:numPr>
            <w:spacing w:after="0"/>
            <w:ind w:left="1080" w:hanging="360"/>
          </w:pPr>
        </w:pPrChange>
      </w:pPr>
      <w:ins w:id="60" w:author="Braid, Laura" w:date="2019-09-08T22:40:00Z">
        <w:r w:rsidRPr="00FA6DEA">
          <w:rPr>
            <w:rFonts w:asciiTheme="majorHAnsi" w:hAnsiTheme="majorHAnsi"/>
            <w:b/>
            <w:sz w:val="28"/>
            <w:szCs w:val="28"/>
            <w:u w:val="single"/>
          </w:rPr>
          <w:t>SERVICE</w:t>
        </w:r>
        <w:r w:rsidR="0066174A">
          <w:rPr>
            <w:rFonts w:asciiTheme="majorHAnsi" w:hAnsiTheme="majorHAnsi"/>
            <w:b/>
            <w:sz w:val="28"/>
            <w:szCs w:val="28"/>
            <w:u w:val="single"/>
          </w:rPr>
          <w:t xml:space="preserve"> </w:t>
        </w:r>
        <w:r w:rsidRPr="00FA6DEA">
          <w:rPr>
            <w:rFonts w:asciiTheme="majorHAnsi" w:hAnsiTheme="majorHAnsi"/>
          </w:rPr>
          <w:t xml:space="preserve">- </w:t>
        </w:r>
        <w:r w:rsidRPr="004C394E">
          <w:rPr>
            <w:rFonts w:asciiTheme="majorHAnsi" w:hAnsiTheme="majorHAnsi"/>
            <w:sz w:val="26"/>
            <w:szCs w:val="26"/>
          </w:rPr>
          <w:t xml:space="preserve">A </w:t>
        </w:r>
        <w:r w:rsidRPr="004C394E">
          <w:rPr>
            <w:rFonts w:asciiTheme="majorHAnsi" w:hAnsiTheme="majorHAnsi"/>
            <w:sz w:val="26"/>
            <w:szCs w:val="26"/>
            <w:u w:val="single"/>
          </w:rPr>
          <w:t>non-paid</w:t>
        </w:r>
        <w:r w:rsidRPr="004C394E">
          <w:rPr>
            <w:rFonts w:asciiTheme="majorHAnsi" w:hAnsiTheme="majorHAnsi"/>
            <w:sz w:val="26"/>
            <w:szCs w:val="26"/>
          </w:rPr>
          <w:t xml:space="preserve">, </w:t>
        </w:r>
        <w:r w:rsidRPr="004C394E">
          <w:rPr>
            <w:rFonts w:asciiTheme="majorHAnsi" w:hAnsiTheme="majorHAnsi"/>
            <w:sz w:val="26"/>
            <w:szCs w:val="26"/>
            <w:u w:val="single"/>
          </w:rPr>
          <w:t>non-graded</w:t>
        </w:r>
      </w:ins>
      <w:r w:rsidR="00CE6A22">
        <w:rPr>
          <w:rFonts w:asciiTheme="majorHAnsi" w:hAnsiTheme="majorHAnsi"/>
          <w:sz w:val="26"/>
          <w:szCs w:val="26"/>
          <w:u w:val="single"/>
        </w:rPr>
        <w:t xml:space="preserve"> </w:t>
      </w:r>
      <w:r w:rsidR="00CE6A22" w:rsidRPr="00CE6A22">
        <w:rPr>
          <w:rFonts w:asciiTheme="majorHAnsi" w:hAnsiTheme="majorHAnsi"/>
          <w:i/>
          <w:iCs/>
          <w:sz w:val="26"/>
          <w:szCs w:val="26"/>
          <w:u w:val="single"/>
        </w:rPr>
        <w:t>(and not required for a class)</w:t>
      </w:r>
      <w:ins w:id="61" w:author="Braid, Laura" w:date="2019-09-08T22:40:00Z">
        <w:r w:rsidRPr="00CE6A22">
          <w:rPr>
            <w:rFonts w:asciiTheme="majorHAnsi" w:hAnsiTheme="majorHAnsi"/>
            <w:i/>
            <w:iCs/>
            <w:sz w:val="26"/>
            <w:szCs w:val="26"/>
          </w:rPr>
          <w:t xml:space="preserve"> </w:t>
        </w:r>
      </w:ins>
      <w:r w:rsidRPr="004C394E">
        <w:rPr>
          <w:rFonts w:asciiTheme="majorHAnsi" w:hAnsiTheme="majorHAnsi"/>
          <w:sz w:val="26"/>
          <w:rPrChange w:id="62" w:author="Braid, Laura" w:date="2019-09-08T22:40:00Z">
            <w:rPr>
              <w:rFonts w:ascii="Times New Roman" w:hAnsi="Times New Roman"/>
              <w:sz w:val="24"/>
            </w:rPr>
          </w:rPrChange>
        </w:rPr>
        <w:t xml:space="preserve">community </w:t>
      </w:r>
      <w:del w:id="63" w:author="Braid, Laura" w:date="2019-09-08T22:40:00Z">
        <w:r w:rsidR="00BD53CD" w:rsidRPr="00B26FC2">
          <w:rPr>
            <w:rFonts w:ascii="Times New Roman" w:hAnsi="Times New Roman" w:cs="Times New Roman"/>
            <w:sz w:val="24"/>
            <w:szCs w:val="28"/>
            <w:u w:val="single"/>
          </w:rPr>
          <w:delText>and</w:delText>
        </w:r>
        <w:r w:rsidR="00BD53CD">
          <w:rPr>
            <w:rFonts w:ascii="Times New Roman" w:hAnsi="Times New Roman" w:cs="Times New Roman"/>
            <w:sz w:val="24"/>
            <w:szCs w:val="28"/>
          </w:rPr>
          <w:delText xml:space="preserve"> that of the general community of Monroe County?</w:delText>
        </w:r>
      </w:del>
      <w:ins w:id="64" w:author="Braid, Laura" w:date="2019-09-08T22:40:00Z">
        <w:r w:rsidRPr="004C394E">
          <w:rPr>
            <w:rFonts w:asciiTheme="majorHAnsi" w:hAnsiTheme="majorHAnsi"/>
            <w:sz w:val="26"/>
            <w:szCs w:val="26"/>
          </w:rPr>
          <w:t xml:space="preserve">or school </w:t>
        </w:r>
        <w:r w:rsidRPr="0017772C">
          <w:rPr>
            <w:rFonts w:asciiTheme="majorHAnsi" w:hAnsiTheme="majorHAnsi"/>
            <w:sz w:val="26"/>
            <w:szCs w:val="26"/>
            <w:u w:val="single"/>
          </w:rPr>
          <w:t>activity</w:t>
        </w:r>
        <w:r w:rsidRPr="004C394E">
          <w:rPr>
            <w:rFonts w:asciiTheme="majorHAnsi" w:hAnsiTheme="majorHAnsi"/>
            <w:sz w:val="26"/>
            <w:szCs w:val="26"/>
          </w:rPr>
          <w:t xml:space="preserve"> such as:  </w:t>
        </w:r>
        <w:r w:rsidRPr="00C53136">
          <w:rPr>
            <w:rFonts w:asciiTheme="majorHAnsi" w:hAnsiTheme="majorHAnsi"/>
            <w:i/>
            <w:iCs/>
            <w:sz w:val="26"/>
            <w:szCs w:val="26"/>
          </w:rPr>
          <w:t xml:space="preserve">helping Senior citizens, volunteering, cleaning neighborhood, church groups, peer tutoring, </w:t>
        </w:r>
      </w:ins>
      <w:r w:rsidR="00C53136">
        <w:rPr>
          <w:rFonts w:asciiTheme="majorHAnsi" w:hAnsiTheme="majorHAnsi"/>
          <w:i/>
          <w:iCs/>
          <w:sz w:val="26"/>
          <w:szCs w:val="26"/>
        </w:rPr>
        <w:t>pep</w:t>
      </w:r>
      <w:ins w:id="65" w:author="Braid, Laura" w:date="2019-09-08T22:40:00Z">
        <w:r w:rsidRPr="00C53136">
          <w:rPr>
            <w:rFonts w:asciiTheme="majorHAnsi" w:hAnsiTheme="majorHAnsi"/>
            <w:i/>
            <w:iCs/>
            <w:sz w:val="26"/>
            <w:szCs w:val="26"/>
          </w:rPr>
          <w:t xml:space="preserve"> band, sports teams, clubs, scouts,</w:t>
        </w:r>
        <w:r w:rsidRPr="004C394E">
          <w:rPr>
            <w:rFonts w:asciiTheme="majorHAnsi" w:hAnsiTheme="majorHAnsi"/>
            <w:sz w:val="26"/>
            <w:szCs w:val="26"/>
          </w:rPr>
          <w:t xml:space="preserve"> etc.</w:t>
        </w:r>
      </w:ins>
    </w:p>
    <w:p w14:paraId="4A8CC3DB" w14:textId="77777777" w:rsidR="009E2462" w:rsidRPr="00FA6DEA" w:rsidRDefault="009E2462" w:rsidP="009E2462">
      <w:pPr>
        <w:spacing w:after="0"/>
        <w:rPr>
          <w:sz w:val="10"/>
          <w:rPrChange w:id="66" w:author="Braid, Laura" w:date="2019-09-08T22:40:00Z">
            <w:rPr>
              <w:rFonts w:ascii="Times New Roman" w:hAnsi="Times New Roman"/>
              <w:sz w:val="24"/>
            </w:rPr>
          </w:rPrChange>
        </w:rPr>
      </w:pPr>
    </w:p>
    <w:p w14:paraId="15427570" w14:textId="77777777" w:rsidR="00BD53CD" w:rsidRDefault="00BD53CD" w:rsidP="00BD53CD">
      <w:pPr>
        <w:spacing w:after="0"/>
        <w:rPr>
          <w:del w:id="67" w:author="Braid, Laura" w:date="2019-09-08T22:40:00Z"/>
          <w:rFonts w:ascii="Times New Roman" w:hAnsi="Times New Roman" w:cs="Times New Roman"/>
          <w:sz w:val="24"/>
          <w:szCs w:val="28"/>
        </w:rPr>
      </w:pPr>
    </w:p>
    <w:p w14:paraId="31A00B1A" w14:textId="77777777" w:rsidR="00E30AB5" w:rsidRDefault="00E30AB5" w:rsidP="00BD53CD">
      <w:pPr>
        <w:spacing w:after="0"/>
        <w:rPr>
          <w:del w:id="68" w:author="Braid, Laura" w:date="2019-09-08T22:40:00Z"/>
          <w:rFonts w:ascii="Times New Roman" w:hAnsi="Times New Roman" w:cs="Times New Roman"/>
          <w:sz w:val="24"/>
          <w:szCs w:val="28"/>
        </w:rPr>
      </w:pPr>
    </w:p>
    <w:p w14:paraId="63D6ADE0" w14:textId="77777777" w:rsidR="00360841" w:rsidRDefault="00360841" w:rsidP="00BD53CD">
      <w:pPr>
        <w:spacing w:after="0"/>
        <w:rPr>
          <w:del w:id="69" w:author="Braid, Laura" w:date="2019-09-08T22:40:00Z"/>
          <w:rFonts w:ascii="Times New Roman" w:hAnsi="Times New Roman" w:cs="Times New Roman"/>
          <w:sz w:val="24"/>
          <w:szCs w:val="28"/>
        </w:rPr>
      </w:pPr>
    </w:p>
    <w:p w14:paraId="3DD94484" w14:textId="77777777" w:rsidR="00BD53CD" w:rsidRDefault="00BD53CD" w:rsidP="00BD53CD">
      <w:pPr>
        <w:pStyle w:val="ListParagraph"/>
        <w:numPr>
          <w:ilvl w:val="0"/>
          <w:numId w:val="3"/>
        </w:numPr>
        <w:spacing w:after="0"/>
        <w:rPr>
          <w:del w:id="70" w:author="Braid, Laura" w:date="2019-09-08T22:40:00Z"/>
          <w:rFonts w:ascii="Times New Roman" w:hAnsi="Times New Roman" w:cs="Times New Roman"/>
          <w:sz w:val="24"/>
          <w:szCs w:val="28"/>
        </w:rPr>
      </w:pPr>
      <w:del w:id="71" w:author="Braid, Laura" w:date="2019-09-08T22:40:00Z">
        <w:r>
          <w:rPr>
            <w:rFonts w:ascii="Times New Roman" w:hAnsi="Times New Roman" w:cs="Times New Roman"/>
            <w:sz w:val="24"/>
            <w:szCs w:val="28"/>
          </w:rPr>
          <w:delText xml:space="preserve"> What is </w:delText>
        </w:r>
        <w:r w:rsidRPr="00B26FC2">
          <w:rPr>
            <w:rFonts w:ascii="Times New Roman" w:hAnsi="Times New Roman" w:cs="Times New Roman"/>
            <w:b/>
            <w:sz w:val="24"/>
            <w:szCs w:val="28"/>
            <w:u w:val="single"/>
          </w:rPr>
          <w:delText>one</w:delText>
        </w:r>
        <w:r>
          <w:rPr>
            <w:rFonts w:ascii="Times New Roman" w:hAnsi="Times New Roman" w:cs="Times New Roman"/>
            <w:sz w:val="24"/>
            <w:szCs w:val="28"/>
          </w:rPr>
          <w:delText xml:space="preserve"> of the most </w:delText>
        </w:r>
        <w:r w:rsidR="00E30AB5">
          <w:rPr>
            <w:rFonts w:ascii="Times New Roman" w:hAnsi="Times New Roman" w:cs="Times New Roman"/>
            <w:sz w:val="24"/>
            <w:szCs w:val="28"/>
          </w:rPr>
          <w:delText>important</w:delText>
        </w:r>
        <w:r>
          <w:rPr>
            <w:rFonts w:ascii="Times New Roman" w:hAnsi="Times New Roman" w:cs="Times New Roman"/>
            <w:sz w:val="24"/>
            <w:szCs w:val="28"/>
          </w:rPr>
          <w:delText xml:space="preserve"> valuable lessons you have learned in your life?  How did you learn this particular lesson?</w:delText>
        </w:r>
      </w:del>
    </w:p>
    <w:p w14:paraId="53264322" w14:textId="77777777" w:rsidR="00BD53CD" w:rsidRDefault="00BD53CD" w:rsidP="00BD53CD">
      <w:pPr>
        <w:spacing w:after="0"/>
        <w:rPr>
          <w:del w:id="72" w:author="Braid, Laura" w:date="2019-09-08T22:40:00Z"/>
          <w:rFonts w:ascii="Times New Roman" w:hAnsi="Times New Roman" w:cs="Times New Roman"/>
          <w:sz w:val="24"/>
          <w:szCs w:val="28"/>
        </w:rPr>
      </w:pPr>
    </w:p>
    <w:p w14:paraId="7DEA5E9E" w14:textId="77777777" w:rsidR="00360841" w:rsidRDefault="00360841" w:rsidP="00BD53CD">
      <w:pPr>
        <w:spacing w:after="0"/>
        <w:rPr>
          <w:del w:id="73" w:author="Braid, Laura" w:date="2019-09-08T22:40:00Z"/>
          <w:rFonts w:ascii="Times New Roman" w:hAnsi="Times New Roman" w:cs="Times New Roman"/>
          <w:sz w:val="24"/>
          <w:szCs w:val="28"/>
        </w:rPr>
      </w:pPr>
    </w:p>
    <w:p w14:paraId="233CC97D" w14:textId="77777777" w:rsidR="00BD53CD" w:rsidRDefault="00BD53CD" w:rsidP="00BD53CD">
      <w:pPr>
        <w:pStyle w:val="ListParagraph"/>
        <w:numPr>
          <w:ilvl w:val="0"/>
          <w:numId w:val="3"/>
        </w:numPr>
        <w:spacing w:after="0"/>
        <w:rPr>
          <w:del w:id="74" w:author="Braid, Laura" w:date="2019-09-08T22:40:00Z"/>
          <w:rFonts w:ascii="Times New Roman" w:hAnsi="Times New Roman" w:cs="Times New Roman"/>
          <w:sz w:val="24"/>
          <w:szCs w:val="28"/>
        </w:rPr>
      </w:pPr>
      <w:del w:id="75" w:author="Braid, Laura" w:date="2019-09-08T22:40:00Z">
        <w:r>
          <w:rPr>
            <w:rFonts w:ascii="Times New Roman" w:hAnsi="Times New Roman" w:cs="Times New Roman"/>
            <w:sz w:val="24"/>
            <w:szCs w:val="28"/>
          </w:rPr>
          <w:delText xml:space="preserve"> What extracurricular activities are you currently involved in</w:delText>
        </w:r>
        <w:r w:rsidR="00B26FC2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B26FC2" w:rsidRPr="00B26FC2">
          <w:rPr>
            <w:rFonts w:ascii="Times New Roman" w:hAnsi="Times New Roman" w:cs="Times New Roman"/>
            <w:i/>
            <w:sz w:val="24"/>
            <w:szCs w:val="28"/>
          </w:rPr>
          <w:delText>(comment on the past 3 years, as well)</w:delText>
        </w:r>
        <w:r>
          <w:rPr>
            <w:rFonts w:ascii="Times New Roman" w:hAnsi="Times New Roman" w:cs="Times New Roman"/>
            <w:sz w:val="24"/>
            <w:szCs w:val="28"/>
          </w:rPr>
          <w:delText>?</w:delText>
        </w:r>
      </w:del>
    </w:p>
    <w:p w14:paraId="6E0A7E13" w14:textId="77777777" w:rsidR="00BD53CD" w:rsidRDefault="00BD53CD" w:rsidP="00BD53CD">
      <w:pPr>
        <w:spacing w:after="0"/>
        <w:rPr>
          <w:del w:id="76" w:author="Braid, Laura" w:date="2019-09-08T22:40:00Z"/>
          <w:rFonts w:ascii="Times New Roman" w:hAnsi="Times New Roman" w:cs="Times New Roman"/>
          <w:sz w:val="24"/>
          <w:szCs w:val="28"/>
        </w:rPr>
      </w:pPr>
    </w:p>
    <w:p w14:paraId="23938B8D" w14:textId="77777777" w:rsidR="00360841" w:rsidRDefault="00360841" w:rsidP="00BD53CD">
      <w:pPr>
        <w:spacing w:after="0"/>
        <w:rPr>
          <w:del w:id="77" w:author="Braid, Laura" w:date="2019-09-08T22:40:00Z"/>
          <w:rFonts w:ascii="Times New Roman" w:hAnsi="Times New Roman" w:cs="Times New Roman"/>
          <w:sz w:val="24"/>
          <w:szCs w:val="28"/>
        </w:rPr>
      </w:pPr>
    </w:p>
    <w:p w14:paraId="6E5D6262" w14:textId="77777777" w:rsidR="00360841" w:rsidRDefault="00360841" w:rsidP="00BD53CD">
      <w:pPr>
        <w:spacing w:after="0"/>
        <w:rPr>
          <w:del w:id="78" w:author="Braid, Laura" w:date="2019-09-08T22:40:00Z"/>
          <w:rFonts w:ascii="Times New Roman" w:hAnsi="Times New Roman" w:cs="Times New Roman"/>
          <w:sz w:val="24"/>
          <w:szCs w:val="28"/>
        </w:rPr>
      </w:pPr>
    </w:p>
    <w:p w14:paraId="0F94325B" w14:textId="77777777" w:rsidR="00360841" w:rsidRDefault="00360841" w:rsidP="00BD53CD">
      <w:pPr>
        <w:spacing w:after="0"/>
        <w:rPr>
          <w:del w:id="79" w:author="Braid, Laura" w:date="2019-09-08T22:40:00Z"/>
          <w:rFonts w:ascii="Times New Roman" w:hAnsi="Times New Roman" w:cs="Times New Roman"/>
          <w:sz w:val="24"/>
          <w:szCs w:val="28"/>
        </w:rPr>
      </w:pPr>
    </w:p>
    <w:p w14:paraId="435C7E23" w14:textId="77777777" w:rsidR="00360841" w:rsidRDefault="00360841" w:rsidP="00BD53CD">
      <w:pPr>
        <w:spacing w:after="0"/>
        <w:rPr>
          <w:del w:id="80" w:author="Braid, Laura" w:date="2019-09-08T22:40:00Z"/>
          <w:rFonts w:ascii="Times New Roman" w:hAnsi="Times New Roman" w:cs="Times New Roman"/>
          <w:sz w:val="24"/>
          <w:szCs w:val="28"/>
        </w:rPr>
      </w:pPr>
    </w:p>
    <w:p w14:paraId="4E5FDD94" w14:textId="77777777" w:rsidR="00BD53CD" w:rsidRDefault="00E30AB5" w:rsidP="00BD53CD">
      <w:pPr>
        <w:pStyle w:val="ListParagraph"/>
        <w:numPr>
          <w:ilvl w:val="0"/>
          <w:numId w:val="3"/>
        </w:numPr>
        <w:spacing w:after="0"/>
        <w:rPr>
          <w:del w:id="81" w:author="Braid, Laura" w:date="2019-09-08T22:40:00Z"/>
          <w:rFonts w:ascii="Times New Roman" w:hAnsi="Times New Roman" w:cs="Times New Roman"/>
          <w:sz w:val="24"/>
          <w:szCs w:val="28"/>
        </w:rPr>
      </w:pPr>
      <w:del w:id="82" w:author="Braid, Laura" w:date="2019-09-08T22:40:00Z">
        <w:r>
          <w:rPr>
            <w:rFonts w:ascii="Times New Roman" w:hAnsi="Times New Roman" w:cs="Times New Roman"/>
            <w:sz w:val="24"/>
            <w:szCs w:val="28"/>
          </w:rPr>
          <w:delText xml:space="preserve"> Are you currently employed?  Tell me a little bit about your job</w:delText>
        </w:r>
        <w:r w:rsidR="00B26FC2">
          <w:rPr>
            <w:rFonts w:ascii="Times New Roman" w:hAnsi="Times New Roman" w:cs="Times New Roman"/>
            <w:sz w:val="24"/>
            <w:szCs w:val="28"/>
          </w:rPr>
          <w:delText>.</w:delText>
        </w:r>
        <w:r>
          <w:rPr>
            <w:rFonts w:ascii="Times New Roman" w:hAnsi="Times New Roman" w:cs="Times New Roman"/>
            <w:sz w:val="24"/>
            <w:szCs w:val="28"/>
          </w:rPr>
          <w:delText xml:space="preserve">  How do you balance academics, jobs, and extracurricular activities?</w:delText>
        </w:r>
      </w:del>
    </w:p>
    <w:p w14:paraId="4EC460F0" w14:textId="77777777" w:rsidR="00E30AB5" w:rsidRDefault="00E30AB5" w:rsidP="00E30AB5">
      <w:pPr>
        <w:spacing w:after="0"/>
        <w:rPr>
          <w:del w:id="83" w:author="Braid, Laura" w:date="2019-09-08T22:40:00Z"/>
          <w:rFonts w:ascii="Times New Roman" w:hAnsi="Times New Roman" w:cs="Times New Roman"/>
          <w:sz w:val="24"/>
          <w:szCs w:val="28"/>
        </w:rPr>
      </w:pPr>
    </w:p>
    <w:p w14:paraId="5EC7BFC9" w14:textId="77777777" w:rsidR="00E30AB5" w:rsidRDefault="00E30AB5" w:rsidP="00E30AB5">
      <w:pPr>
        <w:spacing w:after="0"/>
        <w:rPr>
          <w:del w:id="84" w:author="Braid, Laura" w:date="2019-09-08T22:40:00Z"/>
          <w:rFonts w:ascii="Times New Roman" w:hAnsi="Times New Roman" w:cs="Times New Roman"/>
          <w:sz w:val="24"/>
          <w:szCs w:val="28"/>
        </w:rPr>
      </w:pPr>
    </w:p>
    <w:p w14:paraId="301571BD" w14:textId="77777777" w:rsidR="00E30AB5" w:rsidRDefault="00E30AB5" w:rsidP="00E30AB5">
      <w:pPr>
        <w:spacing w:after="0"/>
        <w:rPr>
          <w:del w:id="85" w:author="Braid, Laura" w:date="2019-09-08T22:40:00Z"/>
          <w:rFonts w:ascii="Times New Roman" w:hAnsi="Times New Roman" w:cs="Times New Roman"/>
          <w:sz w:val="24"/>
          <w:szCs w:val="28"/>
        </w:rPr>
      </w:pPr>
    </w:p>
    <w:p w14:paraId="41B932D5" w14:textId="77777777" w:rsidR="00360841" w:rsidRDefault="00360841" w:rsidP="00E30AB5">
      <w:pPr>
        <w:spacing w:after="0"/>
        <w:rPr>
          <w:del w:id="86" w:author="Braid, Laura" w:date="2019-09-08T22:40:00Z"/>
          <w:rFonts w:ascii="Times New Roman" w:hAnsi="Times New Roman" w:cs="Times New Roman"/>
          <w:sz w:val="24"/>
          <w:szCs w:val="28"/>
        </w:rPr>
      </w:pPr>
    </w:p>
    <w:p w14:paraId="78DFE0AE" w14:textId="77777777" w:rsidR="00E30AB5" w:rsidRDefault="00E30AB5" w:rsidP="00E30AB5">
      <w:pPr>
        <w:pStyle w:val="ListParagraph"/>
        <w:spacing w:after="0"/>
        <w:rPr>
          <w:del w:id="87" w:author="Braid, Laura" w:date="2019-09-08T22:40:00Z"/>
          <w:rFonts w:ascii="Times New Roman" w:hAnsi="Times New Roman" w:cs="Times New Roman"/>
          <w:sz w:val="24"/>
          <w:szCs w:val="28"/>
        </w:rPr>
      </w:pPr>
    </w:p>
    <w:p w14:paraId="3FBB621B" w14:textId="77777777" w:rsidR="00E30AB5" w:rsidRDefault="00E30AB5" w:rsidP="00E30AB5">
      <w:pPr>
        <w:pStyle w:val="ListParagraph"/>
        <w:numPr>
          <w:ilvl w:val="0"/>
          <w:numId w:val="3"/>
        </w:numPr>
        <w:spacing w:after="0"/>
        <w:rPr>
          <w:del w:id="88" w:author="Braid, Laura" w:date="2019-09-08T22:40:00Z"/>
          <w:rFonts w:ascii="Times New Roman" w:hAnsi="Times New Roman" w:cs="Times New Roman"/>
          <w:sz w:val="24"/>
          <w:szCs w:val="28"/>
        </w:rPr>
      </w:pPr>
      <w:del w:id="89" w:author="Braid, Laura" w:date="2019-09-08T22:40:00Z">
        <w:r>
          <w:rPr>
            <w:rFonts w:ascii="Times New Roman" w:hAnsi="Times New Roman" w:cs="Times New Roman"/>
            <w:sz w:val="24"/>
            <w:szCs w:val="28"/>
          </w:rPr>
          <w:delText xml:space="preserve"> What are your future academic and career plans?  Why do you think you would want to enter this particular field?</w:delText>
        </w:r>
      </w:del>
    </w:p>
    <w:p w14:paraId="12AF790F" w14:textId="77777777" w:rsidR="00E30AB5" w:rsidRDefault="00E30AB5" w:rsidP="00E30AB5">
      <w:pPr>
        <w:spacing w:after="0"/>
        <w:rPr>
          <w:del w:id="90" w:author="Braid, Laura" w:date="2019-09-08T22:40:00Z"/>
          <w:rFonts w:ascii="Times New Roman" w:hAnsi="Times New Roman" w:cs="Times New Roman"/>
          <w:sz w:val="24"/>
          <w:szCs w:val="28"/>
        </w:rPr>
      </w:pPr>
    </w:p>
    <w:p w14:paraId="70C3E05B" w14:textId="77777777" w:rsidR="00E30AB5" w:rsidRDefault="00E30AB5" w:rsidP="00E30AB5">
      <w:pPr>
        <w:spacing w:after="0"/>
        <w:rPr>
          <w:del w:id="91" w:author="Braid, Laura" w:date="2019-09-08T22:40:00Z"/>
          <w:rFonts w:ascii="Times New Roman" w:hAnsi="Times New Roman" w:cs="Times New Roman"/>
          <w:sz w:val="24"/>
          <w:szCs w:val="28"/>
        </w:rPr>
      </w:pPr>
    </w:p>
    <w:p w14:paraId="2582EDD5" w14:textId="77777777" w:rsidR="00E30AB5" w:rsidRDefault="00E30AB5" w:rsidP="00E30AB5">
      <w:pPr>
        <w:spacing w:after="0"/>
        <w:rPr>
          <w:del w:id="92" w:author="Braid, Laura" w:date="2019-09-08T22:40:00Z"/>
          <w:rFonts w:ascii="Times New Roman" w:hAnsi="Times New Roman" w:cs="Times New Roman"/>
          <w:sz w:val="24"/>
          <w:szCs w:val="28"/>
        </w:rPr>
      </w:pPr>
    </w:p>
    <w:p w14:paraId="2AEAD813" w14:textId="77777777" w:rsidR="00360841" w:rsidRDefault="00360841" w:rsidP="00E30AB5">
      <w:pPr>
        <w:spacing w:after="0"/>
        <w:rPr>
          <w:del w:id="93" w:author="Braid, Laura" w:date="2019-09-08T22:40:00Z"/>
          <w:rFonts w:ascii="Times New Roman" w:hAnsi="Times New Roman" w:cs="Times New Roman"/>
          <w:sz w:val="24"/>
          <w:szCs w:val="28"/>
        </w:rPr>
      </w:pPr>
    </w:p>
    <w:p w14:paraId="0E7026A0" w14:textId="77777777" w:rsidR="00360841" w:rsidRDefault="00360841" w:rsidP="00E30AB5">
      <w:pPr>
        <w:spacing w:after="0"/>
        <w:rPr>
          <w:del w:id="94" w:author="Braid, Laura" w:date="2019-09-08T22:40:00Z"/>
          <w:rFonts w:ascii="Times New Roman" w:hAnsi="Times New Roman" w:cs="Times New Roman"/>
          <w:sz w:val="24"/>
          <w:szCs w:val="28"/>
        </w:rPr>
      </w:pPr>
    </w:p>
    <w:p w14:paraId="7F8673CE" w14:textId="77777777" w:rsidR="00E30AB5" w:rsidRDefault="00E30AB5" w:rsidP="00E30AB5">
      <w:pPr>
        <w:pStyle w:val="ListParagraph"/>
        <w:numPr>
          <w:ilvl w:val="0"/>
          <w:numId w:val="3"/>
        </w:numPr>
        <w:spacing w:after="0"/>
        <w:rPr>
          <w:del w:id="95" w:author="Braid, Laura" w:date="2019-09-08T22:40:00Z"/>
          <w:rFonts w:ascii="Times New Roman" w:hAnsi="Times New Roman" w:cs="Times New Roman"/>
          <w:sz w:val="24"/>
          <w:szCs w:val="28"/>
        </w:rPr>
      </w:pPr>
      <w:del w:id="96" w:author="Braid, Laura" w:date="2019-09-08T22:40:00Z">
        <w:r>
          <w:rPr>
            <w:rFonts w:ascii="Times New Roman" w:hAnsi="Times New Roman" w:cs="Times New Roman"/>
            <w:sz w:val="24"/>
            <w:szCs w:val="28"/>
          </w:rPr>
          <w:delText xml:space="preserve"> Why do you want to be a member of the NHS?</w:delText>
        </w:r>
      </w:del>
    </w:p>
    <w:p w14:paraId="6415A211" w14:textId="77777777" w:rsidR="00A011D4" w:rsidRDefault="00A011D4" w:rsidP="00A011D4">
      <w:pPr>
        <w:spacing w:after="0"/>
        <w:rPr>
          <w:del w:id="97" w:author="Braid, Laura" w:date="2019-09-08T22:40:00Z"/>
          <w:rFonts w:ascii="Times New Roman" w:hAnsi="Times New Roman" w:cs="Times New Roman"/>
          <w:sz w:val="24"/>
          <w:szCs w:val="28"/>
        </w:rPr>
      </w:pPr>
    </w:p>
    <w:p w14:paraId="2CF7464F" w14:textId="77777777" w:rsidR="00B26FC2" w:rsidRDefault="00B26FC2" w:rsidP="00A011D4">
      <w:pPr>
        <w:spacing w:after="0"/>
        <w:rPr>
          <w:del w:id="98" w:author="Braid, Laura" w:date="2019-09-08T22:40:00Z"/>
          <w:rFonts w:ascii="Times New Roman" w:hAnsi="Times New Roman" w:cs="Times New Roman"/>
          <w:sz w:val="24"/>
          <w:szCs w:val="28"/>
        </w:rPr>
      </w:pPr>
    </w:p>
    <w:p w14:paraId="25512043" w14:textId="77777777" w:rsidR="00B26FC2" w:rsidRDefault="00B26FC2" w:rsidP="00A011D4">
      <w:pPr>
        <w:spacing w:after="0"/>
        <w:rPr>
          <w:del w:id="99" w:author="Braid, Laura" w:date="2019-09-08T22:40:00Z"/>
          <w:rFonts w:ascii="Times New Roman" w:hAnsi="Times New Roman" w:cs="Times New Roman"/>
          <w:sz w:val="24"/>
          <w:szCs w:val="28"/>
        </w:rPr>
      </w:pPr>
    </w:p>
    <w:p w14:paraId="344F82D5" w14:textId="77777777" w:rsidR="00A011D4" w:rsidRDefault="00A011D4" w:rsidP="00A011D4">
      <w:pPr>
        <w:spacing w:after="0"/>
        <w:rPr>
          <w:del w:id="100" w:author="Braid, Laura" w:date="2019-09-08T22:40:00Z"/>
          <w:rFonts w:ascii="Times New Roman" w:hAnsi="Times New Roman" w:cs="Times New Roman"/>
          <w:sz w:val="24"/>
          <w:szCs w:val="28"/>
        </w:rPr>
      </w:pPr>
    </w:p>
    <w:p w14:paraId="695AECB5" w14:textId="77777777" w:rsidR="00B26FC2" w:rsidRDefault="00B26FC2" w:rsidP="00A011D4">
      <w:pPr>
        <w:spacing w:after="0"/>
        <w:rPr>
          <w:del w:id="101" w:author="Braid, Laura" w:date="2019-09-08T22:40:00Z"/>
          <w:rFonts w:ascii="Times New Roman" w:hAnsi="Times New Roman" w:cs="Times New Roman"/>
          <w:b/>
          <w:sz w:val="28"/>
          <w:szCs w:val="28"/>
        </w:rPr>
      </w:pPr>
      <w:del w:id="102" w:author="Braid, Laura" w:date="2019-09-08T22:40:00Z">
        <w:r w:rsidRPr="00B26FC2">
          <w:rPr>
            <w:rFonts w:ascii="Times New Roman" w:hAnsi="Times New Roman" w:cs="Times New Roman"/>
            <w:b/>
            <w:sz w:val="28"/>
            <w:szCs w:val="28"/>
          </w:rPr>
          <w:delText>---------------------------------------</w:delText>
        </w:r>
        <w:r w:rsidR="00152329">
          <w:rPr>
            <w:rFonts w:ascii="Times New Roman" w:hAnsi="Times New Roman" w:cs="Times New Roman"/>
            <w:b/>
            <w:sz w:val="28"/>
            <w:szCs w:val="28"/>
          </w:rPr>
          <w:delText>--</w:delText>
        </w:r>
        <w:r w:rsidRPr="00B26FC2">
          <w:rPr>
            <w:rFonts w:ascii="Times New Roman" w:hAnsi="Times New Roman" w:cs="Times New Roman"/>
            <w:b/>
            <w:sz w:val="28"/>
            <w:szCs w:val="28"/>
          </w:rPr>
          <w:delText>**</w:delText>
        </w:r>
        <w:r w:rsidR="00152329">
          <w:rPr>
            <w:rFonts w:ascii="Times New Roman" w:hAnsi="Times New Roman" w:cs="Times New Roman"/>
            <w:b/>
            <w:sz w:val="28"/>
            <w:szCs w:val="28"/>
          </w:rPr>
          <w:delText xml:space="preserve">Interviewer </w:delText>
        </w:r>
        <w:r w:rsidRPr="00B26FC2">
          <w:rPr>
            <w:rFonts w:ascii="Times New Roman" w:hAnsi="Times New Roman" w:cs="Times New Roman"/>
            <w:b/>
            <w:sz w:val="28"/>
            <w:szCs w:val="28"/>
          </w:rPr>
          <w:delText>Comments</w:delText>
        </w:r>
        <w:r w:rsidR="00152329">
          <w:rPr>
            <w:rFonts w:ascii="Times New Roman" w:hAnsi="Times New Roman" w:cs="Times New Roman"/>
            <w:b/>
            <w:sz w:val="28"/>
            <w:szCs w:val="28"/>
          </w:rPr>
          <w:delText xml:space="preserve"> </w:delText>
        </w:r>
        <w:r w:rsidRPr="00B26FC2">
          <w:rPr>
            <w:rFonts w:ascii="Times New Roman" w:hAnsi="Times New Roman" w:cs="Times New Roman"/>
            <w:b/>
            <w:sz w:val="28"/>
            <w:szCs w:val="28"/>
          </w:rPr>
          <w:delText>**--------------------------------------</w:delText>
        </w:r>
      </w:del>
    </w:p>
    <w:p w14:paraId="6037D8F5" w14:textId="77777777" w:rsidR="00152329" w:rsidRDefault="00152329" w:rsidP="00A011D4">
      <w:pPr>
        <w:spacing w:after="0"/>
        <w:rPr>
          <w:del w:id="103" w:author="Braid, Laura" w:date="2019-09-08T22:40:00Z"/>
          <w:rFonts w:ascii="Times New Roman" w:hAnsi="Times New Roman" w:cs="Times New Roman"/>
          <w:b/>
          <w:sz w:val="28"/>
          <w:szCs w:val="28"/>
        </w:rPr>
      </w:pPr>
    </w:p>
    <w:p w14:paraId="598B1CD9" w14:textId="77777777" w:rsidR="00A011D4" w:rsidRPr="00B26FC2" w:rsidRDefault="00B26FC2" w:rsidP="00A011D4">
      <w:pPr>
        <w:spacing w:after="0"/>
        <w:rPr>
          <w:del w:id="104" w:author="Braid, Laura" w:date="2019-09-08T22:40:00Z"/>
          <w:rFonts w:ascii="Times New Roman" w:hAnsi="Times New Roman" w:cs="Times New Roman"/>
          <w:b/>
          <w:sz w:val="26"/>
          <w:szCs w:val="26"/>
        </w:rPr>
      </w:pPr>
      <w:del w:id="105" w:author="Braid, Laura" w:date="2019-09-08T22:40:00Z">
        <w:r w:rsidRPr="00B26FC2">
          <w:rPr>
            <w:rFonts w:ascii="Times New Roman" w:hAnsi="Times New Roman" w:cs="Times New Roman"/>
            <w:b/>
            <w:sz w:val="26"/>
            <w:szCs w:val="26"/>
          </w:rPr>
          <w:delText xml:space="preserve">Thank you for your time and assistance in the National Honor Society Induction Process. </w:delText>
        </w:r>
      </w:del>
    </w:p>
    <w:p w14:paraId="48DE959C" w14:textId="77777777" w:rsidR="00B26FC2" w:rsidRPr="00B26FC2" w:rsidRDefault="00B26FC2" w:rsidP="00A011D4">
      <w:pPr>
        <w:spacing w:after="0"/>
        <w:rPr>
          <w:del w:id="106" w:author="Braid, Laura" w:date="2019-09-08T22:40:00Z"/>
          <w:rFonts w:ascii="Times New Roman" w:hAnsi="Times New Roman" w:cs="Times New Roman"/>
          <w:b/>
          <w:sz w:val="26"/>
          <w:szCs w:val="26"/>
        </w:rPr>
      </w:pPr>
      <w:del w:id="107" w:author="Braid, Laura" w:date="2019-09-08T22:40:00Z">
        <w:r w:rsidRPr="00B26FC2">
          <w:rPr>
            <w:rFonts w:ascii="Times New Roman" w:hAnsi="Times New Roman" w:cs="Times New Roman"/>
            <w:b/>
            <w:sz w:val="26"/>
            <w:szCs w:val="26"/>
          </w:rPr>
          <w:delText>Please reflect upon this potential candidate and write comments following the interview:</w:delText>
        </w:r>
      </w:del>
    </w:p>
    <w:p w14:paraId="1E1E6747" w14:textId="77777777" w:rsidR="00B26FC2" w:rsidRDefault="00B26FC2" w:rsidP="00A011D4">
      <w:pPr>
        <w:spacing w:after="0"/>
        <w:rPr>
          <w:del w:id="108" w:author="Braid, Laura" w:date="2019-09-08T22:40:00Z"/>
          <w:rFonts w:ascii="Times New Roman" w:hAnsi="Times New Roman" w:cs="Times New Roman"/>
          <w:sz w:val="24"/>
          <w:szCs w:val="28"/>
        </w:rPr>
      </w:pPr>
    </w:p>
    <w:p w14:paraId="0F6CCDF6" w14:textId="77777777" w:rsidR="00B26FC2" w:rsidRPr="00036961" w:rsidRDefault="00B26FC2" w:rsidP="00B26FC2">
      <w:pPr>
        <w:pStyle w:val="ListParagraph"/>
        <w:numPr>
          <w:ilvl w:val="0"/>
          <w:numId w:val="8"/>
        </w:numPr>
        <w:spacing w:after="0"/>
        <w:rPr>
          <w:del w:id="109" w:author="Braid, Laura" w:date="2019-09-08T22:40:00Z"/>
          <w:rFonts w:ascii="Times New Roman" w:hAnsi="Times New Roman" w:cs="Times New Roman"/>
          <w:b/>
          <w:i/>
          <w:sz w:val="26"/>
          <w:szCs w:val="26"/>
        </w:rPr>
      </w:pPr>
      <w:del w:id="110" w:author="Braid, Laura" w:date="2019-09-08T22:40:00Z">
        <w:r w:rsidRPr="00036961">
          <w:rPr>
            <w:rFonts w:ascii="Times New Roman" w:hAnsi="Times New Roman" w:cs="Times New Roman"/>
            <w:sz w:val="24"/>
            <w:szCs w:val="24"/>
          </w:rPr>
          <w:delText>Was this candidate professional and polite upon meeting with you to set up the interview</w:delText>
        </w:r>
        <w:r w:rsidRPr="00036961">
          <w:rPr>
            <w:rFonts w:ascii="Times New Roman" w:hAnsi="Times New Roman" w:cs="Times New Roman"/>
            <w:sz w:val="26"/>
            <w:szCs w:val="26"/>
          </w:rPr>
          <w:delText>?</w:delText>
        </w:r>
        <w:r w:rsidR="00036961">
          <w:rPr>
            <w:rFonts w:ascii="Times New Roman" w:hAnsi="Times New Roman" w:cs="Times New Roman"/>
            <w:sz w:val="26"/>
            <w:szCs w:val="26"/>
          </w:rPr>
          <w:delText xml:space="preserve">  </w:delText>
        </w:r>
        <w:r w:rsidRPr="00036961">
          <w:rPr>
            <w:rFonts w:ascii="Times New Roman" w:hAnsi="Times New Roman" w:cs="Times New Roman"/>
            <w:b/>
            <w:i/>
            <w:sz w:val="26"/>
            <w:szCs w:val="26"/>
          </w:rPr>
          <w:delText>Yes       No</w:delText>
        </w:r>
      </w:del>
    </w:p>
    <w:p w14:paraId="5C260E90" w14:textId="77777777" w:rsidR="00B26FC2" w:rsidRPr="00036961" w:rsidRDefault="00B26FC2" w:rsidP="00B26FC2">
      <w:pPr>
        <w:pStyle w:val="ListParagraph"/>
        <w:numPr>
          <w:ilvl w:val="0"/>
          <w:numId w:val="8"/>
        </w:numPr>
        <w:spacing w:after="0"/>
        <w:rPr>
          <w:del w:id="111" w:author="Braid, Laura" w:date="2019-09-08T22:40:00Z"/>
          <w:rFonts w:ascii="Times New Roman" w:hAnsi="Times New Roman" w:cs="Times New Roman"/>
          <w:b/>
          <w:i/>
          <w:sz w:val="26"/>
          <w:szCs w:val="26"/>
        </w:rPr>
      </w:pPr>
      <w:del w:id="112" w:author="Braid, Laura" w:date="2019-09-08T22:40:00Z">
        <w:r w:rsidRPr="00036961">
          <w:rPr>
            <w:rFonts w:ascii="Times New Roman" w:hAnsi="Times New Roman" w:cs="Times New Roman"/>
            <w:sz w:val="26"/>
            <w:szCs w:val="26"/>
          </w:rPr>
          <w:delText xml:space="preserve">Was this candidate professional and polite during the actual interview?  </w:delText>
        </w:r>
        <w:r w:rsidRPr="00036961">
          <w:rPr>
            <w:rFonts w:ascii="Times New Roman" w:hAnsi="Times New Roman" w:cs="Times New Roman"/>
            <w:sz w:val="26"/>
            <w:szCs w:val="26"/>
          </w:rPr>
          <w:tab/>
        </w:r>
        <w:r w:rsidRPr="00036961">
          <w:rPr>
            <w:rFonts w:ascii="Times New Roman" w:hAnsi="Times New Roman" w:cs="Times New Roman"/>
            <w:b/>
            <w:i/>
            <w:sz w:val="26"/>
            <w:szCs w:val="26"/>
          </w:rPr>
          <w:delText>Yes       No</w:delText>
        </w:r>
      </w:del>
    </w:p>
    <w:p w14:paraId="3B098CFE" w14:textId="77777777" w:rsidR="00B26FC2" w:rsidRPr="00036961" w:rsidRDefault="00B26FC2" w:rsidP="00B26FC2">
      <w:pPr>
        <w:pStyle w:val="ListParagraph"/>
        <w:numPr>
          <w:ilvl w:val="0"/>
          <w:numId w:val="8"/>
        </w:numPr>
        <w:spacing w:after="0"/>
        <w:rPr>
          <w:del w:id="113" w:author="Braid, Laura" w:date="2019-09-08T22:40:00Z"/>
          <w:rFonts w:ascii="Times New Roman" w:hAnsi="Times New Roman" w:cs="Times New Roman"/>
          <w:sz w:val="26"/>
          <w:szCs w:val="26"/>
        </w:rPr>
      </w:pPr>
      <w:del w:id="114" w:author="Braid, Laura" w:date="2019-09-08T22:40:00Z">
        <w:r w:rsidRPr="00036961">
          <w:rPr>
            <w:rFonts w:ascii="Times New Roman" w:hAnsi="Times New Roman" w:cs="Times New Roman"/>
            <w:sz w:val="26"/>
            <w:szCs w:val="26"/>
          </w:rPr>
          <w:delText>Did the candidate dress professionally for the interview?</w:delText>
        </w:r>
        <w:r w:rsidRPr="00036961">
          <w:rPr>
            <w:rFonts w:ascii="Times New Roman" w:hAnsi="Times New Roman" w:cs="Times New Roman"/>
            <w:sz w:val="26"/>
            <w:szCs w:val="26"/>
          </w:rPr>
          <w:tab/>
        </w:r>
        <w:r w:rsidRPr="00036961">
          <w:rPr>
            <w:rFonts w:ascii="Times New Roman" w:hAnsi="Times New Roman" w:cs="Times New Roman"/>
            <w:sz w:val="26"/>
            <w:szCs w:val="26"/>
          </w:rPr>
          <w:tab/>
        </w:r>
        <w:r w:rsidRPr="00036961">
          <w:rPr>
            <w:rFonts w:ascii="Times New Roman" w:hAnsi="Times New Roman" w:cs="Times New Roman"/>
            <w:sz w:val="26"/>
            <w:szCs w:val="26"/>
          </w:rPr>
          <w:tab/>
        </w:r>
        <w:r w:rsidRPr="00036961">
          <w:rPr>
            <w:rFonts w:ascii="Times New Roman" w:hAnsi="Times New Roman" w:cs="Times New Roman"/>
            <w:b/>
            <w:i/>
            <w:sz w:val="26"/>
            <w:szCs w:val="26"/>
          </w:rPr>
          <w:delText>Yes       No</w:delText>
        </w:r>
      </w:del>
    </w:p>
    <w:p w14:paraId="7872CE94" w14:textId="77777777" w:rsidR="00B26FC2" w:rsidRPr="00036961" w:rsidRDefault="00B26FC2" w:rsidP="00B26FC2">
      <w:pPr>
        <w:pStyle w:val="ListParagraph"/>
        <w:numPr>
          <w:ilvl w:val="0"/>
          <w:numId w:val="8"/>
        </w:numPr>
        <w:spacing w:after="0"/>
        <w:rPr>
          <w:del w:id="115" w:author="Braid, Laura" w:date="2019-09-08T22:40:00Z"/>
          <w:rFonts w:ascii="Times New Roman" w:hAnsi="Times New Roman" w:cs="Times New Roman"/>
          <w:sz w:val="26"/>
          <w:szCs w:val="26"/>
        </w:rPr>
      </w:pPr>
      <w:del w:id="116" w:author="Braid, Laura" w:date="2019-09-08T22:40:00Z">
        <w:r w:rsidRPr="00036961">
          <w:rPr>
            <w:rFonts w:ascii="Times New Roman" w:hAnsi="Times New Roman" w:cs="Times New Roman"/>
            <w:sz w:val="25"/>
            <w:szCs w:val="25"/>
          </w:rPr>
          <w:delText>Did you have to prompt this candidate throughout the interview</w:delText>
        </w:r>
        <w:r w:rsidRPr="00036961">
          <w:rPr>
            <w:rFonts w:ascii="Times New Roman" w:hAnsi="Times New Roman" w:cs="Times New Roman"/>
            <w:sz w:val="26"/>
            <w:szCs w:val="26"/>
          </w:rPr>
          <w:delText>?</w:delText>
        </w:r>
        <w:r w:rsidR="00036961">
          <w:rPr>
            <w:rFonts w:ascii="Times New Roman" w:hAnsi="Times New Roman" w:cs="Times New Roman"/>
            <w:sz w:val="26"/>
            <w:szCs w:val="26"/>
          </w:rPr>
          <w:delText xml:space="preserve">    </w:delText>
        </w:r>
        <w:r w:rsidRPr="00036961">
          <w:rPr>
            <w:rFonts w:ascii="Times New Roman" w:hAnsi="Times New Roman" w:cs="Times New Roman"/>
            <w:b/>
            <w:i/>
            <w:sz w:val="26"/>
            <w:szCs w:val="26"/>
          </w:rPr>
          <w:delText>Yes      Sometimes   Not at all</w:delText>
        </w:r>
      </w:del>
    </w:p>
    <w:p w14:paraId="676BE997" w14:textId="77777777" w:rsidR="00036961" w:rsidRPr="00036961" w:rsidRDefault="00036961" w:rsidP="00036961">
      <w:pPr>
        <w:spacing w:after="0"/>
        <w:rPr>
          <w:del w:id="117" w:author="Braid, Laura" w:date="2019-09-08T22:40:00Z"/>
          <w:rFonts w:ascii="Times New Roman" w:hAnsi="Times New Roman" w:cs="Times New Roman"/>
          <w:sz w:val="26"/>
          <w:szCs w:val="26"/>
        </w:rPr>
      </w:pPr>
    </w:p>
    <w:p w14:paraId="31ED405D" w14:textId="77777777" w:rsidR="00036961" w:rsidRPr="00036961" w:rsidRDefault="00036961" w:rsidP="00036961">
      <w:pPr>
        <w:pStyle w:val="ListParagraph"/>
        <w:numPr>
          <w:ilvl w:val="0"/>
          <w:numId w:val="8"/>
        </w:numPr>
        <w:spacing w:after="0"/>
        <w:rPr>
          <w:del w:id="118" w:author="Braid, Laura" w:date="2019-09-08T22:40:00Z"/>
          <w:rFonts w:ascii="Times New Roman" w:hAnsi="Times New Roman" w:cs="Times New Roman"/>
          <w:sz w:val="26"/>
          <w:szCs w:val="26"/>
        </w:rPr>
      </w:pPr>
      <w:del w:id="119" w:author="Braid, Laura" w:date="2019-09-08T22:40:00Z">
        <w:r w:rsidRPr="00036961">
          <w:rPr>
            <w:rFonts w:ascii="Times New Roman" w:hAnsi="Times New Roman" w:cs="Times New Roman"/>
            <w:sz w:val="26"/>
            <w:szCs w:val="26"/>
          </w:rPr>
          <w:delText xml:space="preserve">Based upon this interview experience, do you feel that this candidate should be further considered as a member of National Honor Society?  Please explain and use </w:delText>
        </w:r>
        <w:r w:rsidRPr="00036961">
          <w:rPr>
            <w:rFonts w:ascii="Times New Roman" w:hAnsi="Times New Roman" w:cs="Times New Roman"/>
            <w:i/>
            <w:sz w:val="26"/>
            <w:szCs w:val="26"/>
          </w:rPr>
          <w:delText>service</w:delText>
        </w:r>
        <w:r w:rsidRPr="00036961">
          <w:rPr>
            <w:rFonts w:ascii="Times New Roman" w:hAnsi="Times New Roman" w:cs="Times New Roman"/>
            <w:sz w:val="26"/>
            <w:szCs w:val="26"/>
          </w:rPr>
          <w:delText xml:space="preserve">, </w:delText>
        </w:r>
        <w:r w:rsidRPr="00036961">
          <w:rPr>
            <w:rFonts w:ascii="Times New Roman" w:hAnsi="Times New Roman" w:cs="Times New Roman"/>
            <w:i/>
            <w:sz w:val="26"/>
            <w:szCs w:val="26"/>
          </w:rPr>
          <w:delText>character</w:delText>
        </w:r>
        <w:r w:rsidRPr="00036961">
          <w:rPr>
            <w:rFonts w:ascii="Times New Roman" w:hAnsi="Times New Roman" w:cs="Times New Roman"/>
            <w:sz w:val="26"/>
            <w:szCs w:val="26"/>
          </w:rPr>
          <w:delText xml:space="preserve"> and </w:delText>
        </w:r>
        <w:r w:rsidRPr="00036961">
          <w:rPr>
            <w:rFonts w:ascii="Times New Roman" w:hAnsi="Times New Roman" w:cs="Times New Roman"/>
            <w:i/>
            <w:sz w:val="26"/>
            <w:szCs w:val="26"/>
          </w:rPr>
          <w:delText>leadership</w:delText>
        </w:r>
        <w:r w:rsidRPr="00036961">
          <w:rPr>
            <w:rFonts w:ascii="Times New Roman" w:hAnsi="Times New Roman" w:cs="Times New Roman"/>
            <w:sz w:val="26"/>
            <w:szCs w:val="26"/>
          </w:rPr>
          <w:delText xml:space="preserve"> as supporting evidence.</w:delText>
        </w:r>
      </w:del>
    </w:p>
    <w:p w14:paraId="75CB08F2" w14:textId="77777777" w:rsidR="00036961" w:rsidRDefault="00036961" w:rsidP="00036961">
      <w:pPr>
        <w:spacing w:after="0"/>
        <w:ind w:left="360"/>
        <w:rPr>
          <w:del w:id="120" w:author="Braid, Laura" w:date="2019-09-08T22:40:00Z"/>
          <w:rFonts w:ascii="Times New Roman" w:hAnsi="Times New Roman" w:cs="Times New Roman"/>
          <w:sz w:val="24"/>
          <w:szCs w:val="28"/>
        </w:rPr>
      </w:pPr>
    </w:p>
    <w:p w14:paraId="092331F7" w14:textId="77777777" w:rsidR="00036961" w:rsidRDefault="00036961" w:rsidP="00036961">
      <w:pPr>
        <w:spacing w:after="0"/>
        <w:ind w:left="360"/>
        <w:rPr>
          <w:del w:id="121" w:author="Braid, Laura" w:date="2019-09-08T22:40:00Z"/>
          <w:rFonts w:ascii="Times New Roman" w:hAnsi="Times New Roman" w:cs="Times New Roman"/>
          <w:sz w:val="24"/>
          <w:szCs w:val="28"/>
        </w:rPr>
      </w:pPr>
    </w:p>
    <w:p w14:paraId="2640828F" w14:textId="77777777" w:rsidR="00036961" w:rsidRPr="00036961" w:rsidRDefault="00036961" w:rsidP="00036961">
      <w:pPr>
        <w:pStyle w:val="ListParagraph"/>
        <w:numPr>
          <w:ilvl w:val="0"/>
          <w:numId w:val="8"/>
        </w:numPr>
        <w:spacing w:after="0"/>
        <w:rPr>
          <w:del w:id="122" w:author="Braid, Laura" w:date="2019-09-08T22:40:00Z"/>
          <w:rFonts w:ascii="Times New Roman" w:hAnsi="Times New Roman" w:cs="Times New Roman"/>
          <w:b/>
          <w:sz w:val="26"/>
          <w:szCs w:val="26"/>
        </w:rPr>
      </w:pPr>
      <w:del w:id="123" w:author="Braid, Laura" w:date="2019-09-08T22:40:00Z">
        <w:r w:rsidRPr="00036961">
          <w:rPr>
            <w:rFonts w:ascii="Times New Roman" w:hAnsi="Times New Roman" w:cs="Times New Roman"/>
            <w:b/>
            <w:sz w:val="26"/>
            <w:szCs w:val="26"/>
          </w:rPr>
          <w:delText>How would you rate this interview?</w:delText>
        </w:r>
        <w:r w:rsidRPr="00036961">
          <w:rPr>
            <w:rFonts w:ascii="Times New Roman" w:hAnsi="Times New Roman" w:cs="Times New Roman"/>
            <w:b/>
            <w:sz w:val="26"/>
            <w:szCs w:val="26"/>
          </w:rPr>
          <w:tab/>
          <w:delText xml:space="preserve">  4</w:delText>
        </w:r>
        <w:r w:rsidRPr="00036961">
          <w:rPr>
            <w:rFonts w:ascii="Times New Roman" w:hAnsi="Times New Roman" w:cs="Times New Roman"/>
            <w:b/>
            <w:sz w:val="26"/>
            <w:szCs w:val="26"/>
          </w:rPr>
          <w:tab/>
          <w:delText xml:space="preserve">         3</w:delText>
        </w:r>
        <w:r w:rsidRPr="00036961">
          <w:rPr>
            <w:rFonts w:ascii="Times New Roman" w:hAnsi="Times New Roman" w:cs="Times New Roman"/>
            <w:b/>
            <w:sz w:val="26"/>
            <w:szCs w:val="26"/>
          </w:rPr>
          <w:tab/>
        </w:r>
        <w:r w:rsidRPr="00036961">
          <w:rPr>
            <w:rFonts w:ascii="Times New Roman" w:hAnsi="Times New Roman" w:cs="Times New Roman"/>
            <w:b/>
            <w:sz w:val="26"/>
            <w:szCs w:val="26"/>
          </w:rPr>
          <w:tab/>
          <w:delText xml:space="preserve">   2</w:delText>
        </w:r>
        <w:r w:rsidRPr="00036961">
          <w:rPr>
            <w:rFonts w:ascii="Times New Roman" w:hAnsi="Times New Roman" w:cs="Times New Roman"/>
            <w:b/>
            <w:sz w:val="26"/>
            <w:szCs w:val="26"/>
          </w:rPr>
          <w:tab/>
        </w:r>
        <w:r w:rsidRPr="00036961">
          <w:rPr>
            <w:rFonts w:ascii="Times New Roman" w:hAnsi="Times New Roman" w:cs="Times New Roman"/>
            <w:b/>
            <w:sz w:val="26"/>
            <w:szCs w:val="26"/>
          </w:rPr>
          <w:tab/>
          <w:delText xml:space="preserve"> 1</w:delText>
        </w:r>
        <w:r w:rsidRPr="00036961">
          <w:rPr>
            <w:rFonts w:ascii="Times New Roman" w:hAnsi="Times New Roman" w:cs="Times New Roman"/>
            <w:b/>
            <w:sz w:val="26"/>
            <w:szCs w:val="26"/>
          </w:rPr>
          <w:tab/>
        </w:r>
        <w:r w:rsidRPr="00036961">
          <w:rPr>
            <w:rFonts w:ascii="Times New Roman" w:hAnsi="Times New Roman" w:cs="Times New Roman"/>
            <w:b/>
            <w:sz w:val="26"/>
            <w:szCs w:val="26"/>
          </w:rPr>
          <w:tab/>
          <w:delText>0</w:delText>
        </w:r>
      </w:del>
    </w:p>
    <w:p w14:paraId="13DD79C6" w14:textId="77777777" w:rsidR="00036961" w:rsidRPr="00036961" w:rsidRDefault="00036961" w:rsidP="00036961">
      <w:pPr>
        <w:pStyle w:val="ListParagraph"/>
        <w:spacing w:after="0"/>
        <w:rPr>
          <w:del w:id="124" w:author="Braid, Laura" w:date="2019-09-08T22:40:00Z"/>
          <w:rFonts w:ascii="Times New Roman" w:hAnsi="Times New Roman" w:cs="Times New Roman"/>
          <w:b/>
          <w:sz w:val="26"/>
          <w:szCs w:val="26"/>
        </w:rPr>
      </w:pPr>
      <w:del w:id="125" w:author="Braid, Laura" w:date="2019-09-08T22:40:00Z">
        <w:r w:rsidRPr="00036961">
          <w:rPr>
            <w:rFonts w:ascii="Times New Roman" w:hAnsi="Times New Roman" w:cs="Times New Roman"/>
            <w:b/>
            <w:sz w:val="26"/>
            <w:szCs w:val="26"/>
          </w:rPr>
          <w:delText xml:space="preserve">         </w:delText>
        </w:r>
        <w:r w:rsidRPr="00036961">
          <w:rPr>
            <w:rFonts w:ascii="Times New Roman" w:hAnsi="Times New Roman" w:cs="Times New Roman"/>
            <w:b/>
            <w:sz w:val="26"/>
            <w:szCs w:val="26"/>
          </w:rPr>
          <w:tab/>
        </w:r>
        <w:r w:rsidRPr="00036961">
          <w:rPr>
            <w:rFonts w:ascii="Times New Roman" w:hAnsi="Times New Roman" w:cs="Times New Roman"/>
            <w:b/>
            <w:sz w:val="26"/>
            <w:szCs w:val="26"/>
          </w:rPr>
          <w:tab/>
        </w:r>
        <w:r w:rsidRPr="00036961">
          <w:rPr>
            <w:rFonts w:ascii="Times New Roman" w:hAnsi="Times New Roman" w:cs="Times New Roman"/>
            <w:b/>
            <w:sz w:val="26"/>
            <w:szCs w:val="26"/>
          </w:rPr>
          <w:tab/>
        </w:r>
        <w:r w:rsidRPr="00036961">
          <w:rPr>
            <w:rFonts w:ascii="Times New Roman" w:hAnsi="Times New Roman" w:cs="Times New Roman"/>
            <w:b/>
            <w:sz w:val="26"/>
            <w:szCs w:val="26"/>
          </w:rPr>
          <w:tab/>
        </w:r>
        <w:r w:rsidRPr="00036961">
          <w:rPr>
            <w:rFonts w:ascii="Times New Roman" w:hAnsi="Times New Roman" w:cs="Times New Roman"/>
            <w:b/>
            <w:sz w:val="26"/>
            <w:szCs w:val="26"/>
          </w:rPr>
          <w:tab/>
          <w:delText xml:space="preserve">          </w:delText>
        </w:r>
        <w:r w:rsidRPr="00036961">
          <w:rPr>
            <w:rFonts w:ascii="Times New Roman" w:hAnsi="Times New Roman" w:cs="Times New Roman"/>
            <w:b/>
            <w:i/>
            <w:sz w:val="26"/>
            <w:szCs w:val="26"/>
          </w:rPr>
          <w:delText>(high)</w:delText>
        </w:r>
        <w:r w:rsidRPr="00036961">
          <w:rPr>
            <w:rFonts w:ascii="Times New Roman" w:hAnsi="Times New Roman" w:cs="Times New Roman"/>
            <w:b/>
            <w:sz w:val="26"/>
            <w:szCs w:val="26"/>
          </w:rPr>
          <w:tab/>
        </w:r>
        <w:r w:rsidRPr="00036961">
          <w:rPr>
            <w:rFonts w:ascii="Times New Roman" w:hAnsi="Times New Roman" w:cs="Times New Roman"/>
            <w:b/>
            <w:sz w:val="26"/>
            <w:szCs w:val="26"/>
          </w:rPr>
          <w:tab/>
        </w:r>
        <w:r w:rsidRPr="00036961">
          <w:rPr>
            <w:rFonts w:ascii="Times New Roman" w:hAnsi="Times New Roman" w:cs="Times New Roman"/>
            <w:b/>
            <w:sz w:val="26"/>
            <w:szCs w:val="26"/>
          </w:rPr>
          <w:tab/>
        </w:r>
        <w:r w:rsidRPr="00036961">
          <w:rPr>
            <w:rFonts w:ascii="Times New Roman" w:hAnsi="Times New Roman" w:cs="Times New Roman"/>
            <w:b/>
            <w:sz w:val="26"/>
            <w:szCs w:val="26"/>
          </w:rPr>
          <w:tab/>
        </w:r>
        <w:r w:rsidRPr="00036961">
          <w:rPr>
            <w:rFonts w:ascii="Times New Roman" w:hAnsi="Times New Roman" w:cs="Times New Roman"/>
            <w:b/>
            <w:sz w:val="26"/>
            <w:szCs w:val="26"/>
          </w:rPr>
          <w:tab/>
        </w:r>
        <w:r w:rsidRPr="00036961">
          <w:rPr>
            <w:rFonts w:ascii="Times New Roman" w:hAnsi="Times New Roman" w:cs="Times New Roman"/>
            <w:b/>
            <w:sz w:val="26"/>
            <w:szCs w:val="26"/>
          </w:rPr>
          <w:tab/>
        </w:r>
        <w:r w:rsidRPr="00036961">
          <w:rPr>
            <w:rFonts w:ascii="Times New Roman" w:hAnsi="Times New Roman" w:cs="Times New Roman"/>
            <w:b/>
            <w:i/>
            <w:sz w:val="26"/>
            <w:szCs w:val="26"/>
          </w:rPr>
          <w:delText xml:space="preserve">        (low)</w:delText>
        </w:r>
        <w:r w:rsidRPr="00036961">
          <w:rPr>
            <w:rFonts w:ascii="Times New Roman" w:hAnsi="Times New Roman" w:cs="Times New Roman"/>
            <w:b/>
            <w:sz w:val="26"/>
            <w:szCs w:val="26"/>
          </w:rPr>
          <w:tab/>
        </w:r>
      </w:del>
    </w:p>
    <w:p w14:paraId="329561E5" w14:textId="77777777" w:rsidR="00A011D4" w:rsidRDefault="00036961" w:rsidP="00036961">
      <w:pPr>
        <w:pStyle w:val="ListParagraph"/>
        <w:spacing w:after="0"/>
        <w:ind w:firstLine="720"/>
        <w:rPr>
          <w:del w:id="126" w:author="Braid, Laura" w:date="2019-09-08T22:40:00Z"/>
          <w:rFonts w:ascii="Times New Roman" w:hAnsi="Times New Roman" w:cs="Times New Roman"/>
          <w:sz w:val="24"/>
          <w:szCs w:val="28"/>
        </w:rPr>
      </w:pPr>
      <w:del w:id="127" w:author="Braid, Laura" w:date="2019-09-08T22:40:00Z">
        <w:r w:rsidRPr="00036961">
          <w:rPr>
            <w:rFonts w:ascii="Times New Roman" w:hAnsi="Times New Roman" w:cs="Times New Roman"/>
            <w:b/>
            <w:sz w:val="26"/>
            <w:szCs w:val="26"/>
          </w:rPr>
          <w:delText xml:space="preserve">Other comments, </w:delText>
        </w:r>
        <w:r w:rsidRPr="00036961">
          <w:rPr>
            <w:rFonts w:ascii="Times New Roman" w:hAnsi="Times New Roman" w:cs="Times New Roman"/>
            <w:b/>
            <w:i/>
            <w:sz w:val="26"/>
            <w:szCs w:val="26"/>
          </w:rPr>
          <w:delText>as necessary</w:delText>
        </w:r>
        <w:r w:rsidRPr="00036961">
          <w:rPr>
            <w:rFonts w:ascii="Times New Roman" w:hAnsi="Times New Roman" w:cs="Times New Roman"/>
            <w:b/>
            <w:sz w:val="26"/>
            <w:szCs w:val="26"/>
          </w:rPr>
          <w:delText xml:space="preserve">: </w:delText>
        </w:r>
      </w:del>
    </w:p>
    <w:tbl>
      <w:tblPr>
        <w:tblStyle w:val="TableGrid"/>
        <w:tblW w:w="14169" w:type="dxa"/>
        <w:jc w:val="center"/>
        <w:tblLook w:val="04A0" w:firstRow="1" w:lastRow="0" w:firstColumn="1" w:lastColumn="0" w:noHBand="0" w:noVBand="1"/>
      </w:tblPr>
      <w:tblGrid>
        <w:gridCol w:w="2298"/>
        <w:gridCol w:w="1525"/>
        <w:gridCol w:w="1979"/>
        <w:gridCol w:w="2073"/>
        <w:gridCol w:w="3424"/>
        <w:gridCol w:w="2870"/>
      </w:tblGrid>
      <w:tr w:rsidR="0066174A" w:rsidRPr="0066174A" w14:paraId="0FF71EA7" w14:textId="77777777" w:rsidTr="0066174A">
        <w:trPr>
          <w:trHeight w:val="608"/>
          <w:jc w:val="center"/>
          <w:ins w:id="128" w:author="Braid, Laura" w:date="2019-09-08T22:40:00Z"/>
        </w:trPr>
        <w:tc>
          <w:tcPr>
            <w:tcW w:w="2331" w:type="dxa"/>
            <w:shd w:val="clear" w:color="auto" w:fill="D9D9D9" w:themeFill="background1" w:themeFillShade="D9"/>
          </w:tcPr>
          <w:p w14:paraId="27D9542D" w14:textId="77777777" w:rsidR="0066174A" w:rsidRPr="00FA6DEA" w:rsidRDefault="0066174A" w:rsidP="00E558A7">
            <w:pPr>
              <w:jc w:val="center"/>
              <w:rPr>
                <w:ins w:id="129" w:author="Braid, Laura" w:date="2019-09-08T22:40:00Z"/>
                <w:rFonts w:asciiTheme="majorHAnsi" w:hAnsiTheme="majorHAnsi"/>
                <w:b/>
                <w:sz w:val="26"/>
                <w:szCs w:val="26"/>
              </w:rPr>
            </w:pPr>
          </w:p>
          <w:p w14:paraId="577F0ED9" w14:textId="77777777" w:rsidR="0066174A" w:rsidRPr="0066174A" w:rsidRDefault="0066174A" w:rsidP="00E558A7">
            <w:pPr>
              <w:jc w:val="center"/>
              <w:rPr>
                <w:ins w:id="130" w:author="Braid, Laura" w:date="2019-09-08T22:40:00Z"/>
                <w:rFonts w:asciiTheme="majorHAnsi" w:hAnsiTheme="majorHAnsi"/>
                <w:b/>
                <w:sz w:val="28"/>
                <w:szCs w:val="28"/>
              </w:rPr>
            </w:pPr>
            <w:ins w:id="131" w:author="Braid, Laura" w:date="2019-09-08T22:40:00Z">
              <w:r w:rsidRPr="0066174A">
                <w:rPr>
                  <w:rFonts w:asciiTheme="majorHAnsi" w:hAnsiTheme="majorHAnsi"/>
                  <w:b/>
                  <w:sz w:val="28"/>
                  <w:szCs w:val="28"/>
                </w:rPr>
                <w:t>Activity</w:t>
              </w:r>
            </w:ins>
          </w:p>
        </w:tc>
        <w:tc>
          <w:tcPr>
            <w:tcW w:w="1532" w:type="dxa"/>
            <w:shd w:val="clear" w:color="auto" w:fill="D9D9D9" w:themeFill="background1" w:themeFillShade="D9"/>
          </w:tcPr>
          <w:p w14:paraId="40698621" w14:textId="77777777" w:rsidR="0066174A" w:rsidRPr="00FA6DEA" w:rsidRDefault="0066174A" w:rsidP="00E558A7">
            <w:pPr>
              <w:jc w:val="center"/>
              <w:rPr>
                <w:ins w:id="132" w:author="Braid, Laura" w:date="2019-09-08T22:40:00Z"/>
                <w:rFonts w:asciiTheme="majorHAnsi" w:hAnsiTheme="majorHAnsi"/>
                <w:b/>
                <w:sz w:val="26"/>
                <w:szCs w:val="26"/>
              </w:rPr>
            </w:pPr>
          </w:p>
          <w:p w14:paraId="2B4B7E06" w14:textId="77777777" w:rsidR="0066174A" w:rsidRPr="0066174A" w:rsidRDefault="0066174A" w:rsidP="00E558A7">
            <w:pPr>
              <w:jc w:val="center"/>
              <w:rPr>
                <w:ins w:id="133" w:author="Braid, Laura" w:date="2019-09-08T22:40:00Z"/>
                <w:rFonts w:asciiTheme="majorHAnsi" w:hAnsiTheme="majorHAnsi"/>
                <w:b/>
                <w:sz w:val="28"/>
                <w:szCs w:val="28"/>
              </w:rPr>
            </w:pPr>
            <w:ins w:id="134" w:author="Braid, Laura" w:date="2019-09-08T22:40:00Z">
              <w:r w:rsidRPr="0066174A">
                <w:rPr>
                  <w:rFonts w:asciiTheme="majorHAnsi" w:hAnsiTheme="majorHAnsi"/>
                  <w:b/>
                  <w:sz w:val="28"/>
                  <w:szCs w:val="28"/>
                </w:rPr>
                <w:t>Grade(s)</w:t>
              </w:r>
            </w:ins>
          </w:p>
        </w:tc>
        <w:tc>
          <w:tcPr>
            <w:tcW w:w="2013" w:type="dxa"/>
            <w:shd w:val="clear" w:color="auto" w:fill="D9D9D9" w:themeFill="background1" w:themeFillShade="D9"/>
          </w:tcPr>
          <w:p w14:paraId="0A2E8473" w14:textId="77777777" w:rsidR="0066174A" w:rsidRDefault="0066174A" w:rsidP="00E558A7">
            <w:pPr>
              <w:jc w:val="center"/>
              <w:rPr>
                <w:ins w:id="135" w:author="Braid, Laura" w:date="2019-09-08T22:40:00Z"/>
                <w:rFonts w:asciiTheme="majorHAnsi" w:hAnsiTheme="majorHAnsi"/>
                <w:b/>
                <w:sz w:val="26"/>
                <w:szCs w:val="26"/>
              </w:rPr>
            </w:pPr>
          </w:p>
          <w:p w14:paraId="359BE234" w14:textId="77777777" w:rsidR="0066174A" w:rsidRPr="0066174A" w:rsidRDefault="0066174A" w:rsidP="00E558A7">
            <w:pPr>
              <w:jc w:val="center"/>
              <w:rPr>
                <w:ins w:id="136" w:author="Braid, Laura" w:date="2019-09-08T22:40:00Z"/>
                <w:rFonts w:asciiTheme="majorHAnsi" w:hAnsiTheme="majorHAnsi"/>
                <w:b/>
                <w:sz w:val="28"/>
                <w:szCs w:val="28"/>
              </w:rPr>
            </w:pPr>
            <w:ins w:id="137" w:author="Braid, Laura" w:date="2019-09-08T22:40:00Z">
              <w:r>
                <w:rPr>
                  <w:rFonts w:asciiTheme="majorHAnsi" w:hAnsiTheme="majorHAnsi"/>
                  <w:b/>
                  <w:sz w:val="28"/>
                  <w:szCs w:val="28"/>
                </w:rPr>
                <w:t xml:space="preserve">In or </w:t>
              </w:r>
              <w:r w:rsidRPr="0066174A">
                <w:rPr>
                  <w:rFonts w:asciiTheme="majorHAnsi" w:hAnsiTheme="majorHAnsi"/>
                  <w:b/>
                  <w:sz w:val="28"/>
                  <w:szCs w:val="28"/>
                </w:rPr>
                <w:t>Out of School</w:t>
              </w:r>
            </w:ins>
          </w:p>
        </w:tc>
        <w:tc>
          <w:tcPr>
            <w:tcW w:w="2111" w:type="dxa"/>
            <w:shd w:val="clear" w:color="auto" w:fill="D9D9D9" w:themeFill="background1" w:themeFillShade="D9"/>
          </w:tcPr>
          <w:p w14:paraId="3841C819" w14:textId="77777777" w:rsidR="0066174A" w:rsidRDefault="0066174A" w:rsidP="0066174A">
            <w:pPr>
              <w:jc w:val="center"/>
              <w:rPr>
                <w:ins w:id="138" w:author="Braid, Laura" w:date="2019-09-08T22:40:00Z"/>
                <w:rFonts w:asciiTheme="majorHAnsi" w:hAnsiTheme="majorHAnsi"/>
                <w:b/>
                <w:sz w:val="26"/>
                <w:szCs w:val="26"/>
              </w:rPr>
            </w:pPr>
            <w:ins w:id="139" w:author="Braid, Laura" w:date="2019-09-08T22:40:00Z">
              <w:r>
                <w:rPr>
                  <w:rFonts w:asciiTheme="majorHAnsi" w:hAnsiTheme="majorHAnsi"/>
                  <w:b/>
                  <w:sz w:val="26"/>
                  <w:szCs w:val="26"/>
                </w:rPr>
                <w:t xml:space="preserve">Hours of service </w:t>
              </w:r>
            </w:ins>
          </w:p>
          <w:p w14:paraId="4EA62D70" w14:textId="77777777" w:rsidR="0066174A" w:rsidRPr="0066174A" w:rsidRDefault="0066174A" w:rsidP="0066174A">
            <w:pPr>
              <w:jc w:val="center"/>
              <w:rPr>
                <w:ins w:id="140" w:author="Braid, Laura" w:date="2019-09-08T22:40:00Z"/>
                <w:rFonts w:asciiTheme="majorHAnsi" w:hAnsiTheme="majorHAnsi"/>
                <w:b/>
              </w:rPr>
            </w:pPr>
            <w:ins w:id="141" w:author="Braid, Laura" w:date="2019-09-08T22:40:00Z">
              <w:r w:rsidRPr="0066174A">
                <w:rPr>
                  <w:rFonts w:asciiTheme="majorHAnsi" w:hAnsiTheme="majorHAnsi"/>
                  <w:b/>
                </w:rPr>
                <w:t>(specify per week/ and or per month)</w:t>
              </w:r>
            </w:ins>
          </w:p>
        </w:tc>
        <w:tc>
          <w:tcPr>
            <w:tcW w:w="3459" w:type="dxa"/>
            <w:shd w:val="clear" w:color="auto" w:fill="D9D9D9" w:themeFill="background1" w:themeFillShade="D9"/>
          </w:tcPr>
          <w:p w14:paraId="582A1108" w14:textId="77777777" w:rsidR="0066174A" w:rsidRPr="00FA6DEA" w:rsidRDefault="0066174A" w:rsidP="00E558A7">
            <w:pPr>
              <w:jc w:val="center"/>
              <w:rPr>
                <w:ins w:id="142" w:author="Braid, Laura" w:date="2019-09-08T22:40:00Z"/>
                <w:rFonts w:asciiTheme="majorHAnsi" w:hAnsiTheme="majorHAnsi"/>
                <w:b/>
                <w:sz w:val="26"/>
                <w:szCs w:val="26"/>
              </w:rPr>
            </w:pPr>
          </w:p>
          <w:p w14:paraId="60DC3699" w14:textId="77777777" w:rsidR="0066174A" w:rsidRDefault="0066174A" w:rsidP="00E558A7">
            <w:pPr>
              <w:jc w:val="center"/>
              <w:rPr>
                <w:ins w:id="143" w:author="Braid, Laura" w:date="2019-09-08T22:40:00Z"/>
                <w:rFonts w:asciiTheme="majorHAnsi" w:hAnsiTheme="majorHAnsi"/>
                <w:b/>
                <w:sz w:val="28"/>
                <w:szCs w:val="28"/>
              </w:rPr>
            </w:pPr>
          </w:p>
          <w:p w14:paraId="7B276B7D" w14:textId="77777777" w:rsidR="0066174A" w:rsidRPr="0066174A" w:rsidRDefault="0066174A" w:rsidP="00E558A7">
            <w:pPr>
              <w:jc w:val="center"/>
              <w:rPr>
                <w:ins w:id="144" w:author="Braid, Laura" w:date="2019-09-08T22:40:00Z"/>
                <w:rFonts w:asciiTheme="majorHAnsi" w:hAnsiTheme="majorHAnsi"/>
                <w:b/>
                <w:sz w:val="28"/>
                <w:szCs w:val="28"/>
              </w:rPr>
            </w:pPr>
            <w:ins w:id="145" w:author="Braid, Laura" w:date="2019-09-08T22:40:00Z">
              <w:r w:rsidRPr="0066174A">
                <w:rPr>
                  <w:rFonts w:asciiTheme="majorHAnsi" w:hAnsiTheme="majorHAnsi"/>
                  <w:b/>
                  <w:sz w:val="28"/>
                  <w:szCs w:val="28"/>
                </w:rPr>
                <w:t>Accomplishments</w:t>
              </w:r>
            </w:ins>
          </w:p>
        </w:tc>
        <w:tc>
          <w:tcPr>
            <w:tcW w:w="2723" w:type="dxa"/>
            <w:shd w:val="clear" w:color="auto" w:fill="D9D9D9" w:themeFill="background1" w:themeFillShade="D9"/>
          </w:tcPr>
          <w:p w14:paraId="3253876F" w14:textId="77777777" w:rsidR="0066174A" w:rsidRPr="0066174A" w:rsidRDefault="0066174A" w:rsidP="00E558A7">
            <w:pPr>
              <w:jc w:val="center"/>
              <w:rPr>
                <w:ins w:id="146" w:author="Braid, Laura" w:date="2019-09-08T22:40:00Z"/>
                <w:rFonts w:asciiTheme="majorHAnsi" w:hAnsiTheme="majorHAnsi"/>
                <w:b/>
                <w:sz w:val="28"/>
                <w:szCs w:val="28"/>
              </w:rPr>
            </w:pPr>
          </w:p>
          <w:p w14:paraId="497F6BE4" w14:textId="77777777" w:rsidR="0066174A" w:rsidRPr="0066174A" w:rsidRDefault="0066174A" w:rsidP="00E558A7">
            <w:pPr>
              <w:jc w:val="center"/>
              <w:rPr>
                <w:ins w:id="147" w:author="Braid, Laura" w:date="2019-09-08T22:40:00Z"/>
                <w:rFonts w:asciiTheme="majorHAnsi" w:hAnsiTheme="majorHAnsi"/>
                <w:b/>
                <w:sz w:val="28"/>
                <w:szCs w:val="28"/>
              </w:rPr>
            </w:pPr>
            <w:ins w:id="148" w:author="Braid, Laura" w:date="2019-09-08T22:40:00Z">
              <w:r w:rsidRPr="0066174A">
                <w:rPr>
                  <w:rFonts w:asciiTheme="majorHAnsi" w:hAnsiTheme="majorHAnsi"/>
                  <w:b/>
                  <w:sz w:val="28"/>
                  <w:szCs w:val="28"/>
                </w:rPr>
                <w:t>Contact Person</w:t>
              </w:r>
            </w:ins>
          </w:p>
          <w:p w14:paraId="385AD701" w14:textId="77777777" w:rsidR="0066174A" w:rsidRPr="0066174A" w:rsidRDefault="0066174A" w:rsidP="00E558A7">
            <w:pPr>
              <w:jc w:val="center"/>
              <w:rPr>
                <w:ins w:id="149" w:author="Braid, Laura" w:date="2019-09-08T22:40:00Z"/>
                <w:rFonts w:asciiTheme="majorHAnsi" w:hAnsiTheme="majorHAnsi"/>
                <w:b/>
                <w:i/>
              </w:rPr>
            </w:pPr>
            <w:ins w:id="150" w:author="Braid, Laura" w:date="2019-09-08T22:40:00Z">
              <w:r w:rsidRPr="0066174A">
                <w:rPr>
                  <w:rFonts w:asciiTheme="majorHAnsi" w:hAnsiTheme="majorHAnsi"/>
                  <w:b/>
                  <w:i/>
                </w:rPr>
                <w:t>(name &amp; phone #)</w:t>
              </w:r>
            </w:ins>
          </w:p>
        </w:tc>
      </w:tr>
      <w:tr w:rsidR="0066174A" w14:paraId="5C04278A" w14:textId="77777777" w:rsidTr="0066174A">
        <w:trPr>
          <w:trHeight w:val="1028"/>
          <w:jc w:val="center"/>
          <w:ins w:id="151" w:author="Braid, Laura" w:date="2019-09-08T22:40:00Z"/>
        </w:trPr>
        <w:tc>
          <w:tcPr>
            <w:tcW w:w="2331" w:type="dxa"/>
          </w:tcPr>
          <w:p w14:paraId="165FA59E" w14:textId="4E6EAA36" w:rsidR="0066174A" w:rsidRDefault="007239C0" w:rsidP="009E2462">
            <w:pPr>
              <w:rPr>
                <w:ins w:id="152" w:author="Braid, Laura" w:date="2019-09-08T22:40:00Z"/>
              </w:rPr>
            </w:pPr>
            <w:r>
              <w:t>Track and Field</w:t>
            </w:r>
          </w:p>
        </w:tc>
        <w:tc>
          <w:tcPr>
            <w:tcW w:w="1532" w:type="dxa"/>
          </w:tcPr>
          <w:p w14:paraId="6E6153AC" w14:textId="5F2F4946" w:rsidR="0066174A" w:rsidRDefault="007239C0" w:rsidP="009E2462">
            <w:pPr>
              <w:rPr>
                <w:ins w:id="153" w:author="Braid, Laura" w:date="2019-09-08T22:40:00Z"/>
              </w:rPr>
            </w:pPr>
            <w:r>
              <w:t>7-10</w:t>
            </w:r>
          </w:p>
        </w:tc>
        <w:tc>
          <w:tcPr>
            <w:tcW w:w="2013" w:type="dxa"/>
          </w:tcPr>
          <w:p w14:paraId="26D3CCF2" w14:textId="1B8AFD8D" w:rsidR="0066174A" w:rsidRDefault="007239C0" w:rsidP="009E2462">
            <w:pPr>
              <w:rPr>
                <w:ins w:id="154" w:author="Braid, Laura" w:date="2019-09-08T22:40:00Z"/>
              </w:rPr>
            </w:pPr>
            <w:r>
              <w:t>In school</w:t>
            </w:r>
          </w:p>
        </w:tc>
        <w:tc>
          <w:tcPr>
            <w:tcW w:w="2111" w:type="dxa"/>
          </w:tcPr>
          <w:p w14:paraId="266A2347" w14:textId="4F97A34C" w:rsidR="0066174A" w:rsidRDefault="00DA072D" w:rsidP="009E2462">
            <w:pPr>
              <w:rPr>
                <w:ins w:id="155" w:author="Braid, Laura" w:date="2019-09-08T22:40:00Z"/>
              </w:rPr>
            </w:pPr>
            <w:r>
              <w:t>10</w:t>
            </w:r>
            <w:r w:rsidR="007239C0">
              <w:t>+ hours per week</w:t>
            </w:r>
          </w:p>
        </w:tc>
        <w:tc>
          <w:tcPr>
            <w:tcW w:w="3459" w:type="dxa"/>
          </w:tcPr>
          <w:p w14:paraId="3018773E" w14:textId="77777777" w:rsidR="0066174A" w:rsidRDefault="007239C0" w:rsidP="009E2462">
            <w:r>
              <w:t>7.5 second 100m</w:t>
            </w:r>
          </w:p>
          <w:p w14:paraId="3DDE2411" w14:textId="77777777" w:rsidR="007239C0" w:rsidRDefault="007239C0" w:rsidP="009E2462">
            <w:r>
              <w:t>17 feet covered in long distance</w:t>
            </w:r>
          </w:p>
          <w:p w14:paraId="50D81995" w14:textId="5973CA20" w:rsidR="007239C0" w:rsidRDefault="007239C0" w:rsidP="009E2462">
            <w:pPr>
              <w:rPr>
                <w:ins w:id="156" w:author="Braid, Laura" w:date="2019-09-08T22:40:00Z"/>
              </w:rPr>
            </w:pPr>
            <w:r>
              <w:t xml:space="preserve">5 </w:t>
            </w:r>
            <w:r w:rsidR="00270FAF">
              <w:t>feet</w:t>
            </w:r>
            <w:r>
              <w:t xml:space="preserve"> covered in high jump</w:t>
            </w:r>
          </w:p>
        </w:tc>
        <w:tc>
          <w:tcPr>
            <w:tcW w:w="2723" w:type="dxa"/>
          </w:tcPr>
          <w:p w14:paraId="460DEC56" w14:textId="1472E84E" w:rsidR="0066174A" w:rsidRDefault="000644CE" w:rsidP="009E2462">
            <w:r>
              <w:t xml:space="preserve">Mr. </w:t>
            </w:r>
            <w:r w:rsidR="008D09A9">
              <w:t xml:space="preserve">Baker </w:t>
            </w:r>
          </w:p>
          <w:p w14:paraId="0D5A4B37" w14:textId="2CD97F6D" w:rsidR="008D09A9" w:rsidRDefault="008D09A9" w:rsidP="009E2462">
            <w:pPr>
              <w:rPr>
                <w:ins w:id="157" w:author="Braid, Laura" w:date="2019-09-08T22:40:00Z"/>
              </w:rPr>
            </w:pPr>
            <w:r>
              <w:rPr>
                <w:rFonts w:ascii="Segoe UI" w:hAnsi="Segoe UI" w:cs="Segoe UI"/>
                <w:color w:val="605E5C"/>
                <w:sz w:val="18"/>
                <w:szCs w:val="18"/>
                <w:shd w:val="clear" w:color="auto" w:fill="FFFFFF"/>
              </w:rPr>
              <w:t>Kyle_Baker@gateschili.org</w:t>
            </w:r>
          </w:p>
        </w:tc>
      </w:tr>
      <w:tr w:rsidR="0066174A" w14:paraId="4472E027" w14:textId="77777777" w:rsidTr="0066174A">
        <w:trPr>
          <w:trHeight w:val="1028"/>
          <w:jc w:val="center"/>
          <w:ins w:id="158" w:author="Braid, Laura" w:date="2019-09-08T22:40:00Z"/>
        </w:trPr>
        <w:tc>
          <w:tcPr>
            <w:tcW w:w="2331" w:type="dxa"/>
          </w:tcPr>
          <w:p w14:paraId="266DB991" w14:textId="26A38EE2" w:rsidR="0066174A" w:rsidRDefault="007E48D2" w:rsidP="009E2462">
            <w:pPr>
              <w:rPr>
                <w:ins w:id="159" w:author="Braid, Laura" w:date="2019-09-08T22:40:00Z"/>
              </w:rPr>
            </w:pPr>
            <w:r>
              <w:t>Masterminds</w:t>
            </w:r>
          </w:p>
        </w:tc>
        <w:tc>
          <w:tcPr>
            <w:tcW w:w="1532" w:type="dxa"/>
          </w:tcPr>
          <w:p w14:paraId="5A74C0BF" w14:textId="066DE4A9" w:rsidR="0066174A" w:rsidRDefault="00270FAF" w:rsidP="009E2462">
            <w:pPr>
              <w:rPr>
                <w:ins w:id="160" w:author="Braid, Laura" w:date="2019-09-08T22:40:00Z"/>
              </w:rPr>
            </w:pPr>
            <w:r>
              <w:t>9</w:t>
            </w:r>
            <w:r w:rsidR="007E48D2">
              <w:t>-11</w:t>
            </w:r>
          </w:p>
        </w:tc>
        <w:tc>
          <w:tcPr>
            <w:tcW w:w="2013" w:type="dxa"/>
          </w:tcPr>
          <w:p w14:paraId="4C134DC1" w14:textId="658E4FB1" w:rsidR="0066174A" w:rsidRDefault="00270FAF" w:rsidP="009E2462">
            <w:pPr>
              <w:rPr>
                <w:ins w:id="161" w:author="Braid, Laura" w:date="2019-09-08T22:40:00Z"/>
              </w:rPr>
            </w:pPr>
            <w:r>
              <w:t>In school</w:t>
            </w:r>
          </w:p>
        </w:tc>
        <w:tc>
          <w:tcPr>
            <w:tcW w:w="2111" w:type="dxa"/>
          </w:tcPr>
          <w:p w14:paraId="1B9AD44F" w14:textId="591583F4" w:rsidR="0066174A" w:rsidRDefault="004C0C71" w:rsidP="009E2462">
            <w:pPr>
              <w:rPr>
                <w:ins w:id="162" w:author="Braid, Laura" w:date="2019-09-08T22:40:00Z"/>
              </w:rPr>
            </w:pPr>
            <w:r>
              <w:t xml:space="preserve">8 </w:t>
            </w:r>
            <w:r w:rsidR="00270FAF">
              <w:t xml:space="preserve">hours per </w:t>
            </w:r>
            <w:r w:rsidR="00823EE2">
              <w:t>month</w:t>
            </w:r>
          </w:p>
        </w:tc>
        <w:tc>
          <w:tcPr>
            <w:tcW w:w="3459" w:type="dxa"/>
          </w:tcPr>
          <w:p w14:paraId="1DCFA375" w14:textId="796420FC" w:rsidR="0066174A" w:rsidRDefault="000644CE" w:rsidP="009E2462">
            <w:pPr>
              <w:rPr>
                <w:ins w:id="163" w:author="Braid, Laura" w:date="2019-09-08T22:40:00Z"/>
              </w:rPr>
            </w:pPr>
            <w:r>
              <w:t>Competed against other schools in trivia and contributed to our school placing first</w:t>
            </w:r>
          </w:p>
        </w:tc>
        <w:tc>
          <w:tcPr>
            <w:tcW w:w="2723" w:type="dxa"/>
          </w:tcPr>
          <w:p w14:paraId="7A54EE21" w14:textId="3FC54CF8" w:rsidR="0066174A" w:rsidRDefault="000644CE" w:rsidP="009E2462">
            <w:r>
              <w:t xml:space="preserve">Mrs. </w:t>
            </w:r>
            <w:r w:rsidR="00D13D62">
              <w:t xml:space="preserve">Monaghan </w:t>
            </w:r>
          </w:p>
          <w:p w14:paraId="41BE814B" w14:textId="6B28EADC" w:rsidR="008D09A9" w:rsidRDefault="008D09A9" w:rsidP="009E2462">
            <w:pPr>
              <w:rPr>
                <w:ins w:id="164" w:author="Braid, Laura" w:date="2019-09-08T22:40:00Z"/>
              </w:rPr>
            </w:pPr>
            <w:r>
              <w:rPr>
                <w:rFonts w:ascii="Segoe UI" w:hAnsi="Segoe UI" w:cs="Segoe UI"/>
                <w:color w:val="605E5C"/>
                <w:sz w:val="18"/>
                <w:szCs w:val="18"/>
                <w:shd w:val="clear" w:color="auto" w:fill="FFFFFF"/>
              </w:rPr>
              <w:t>Alison_Monaghan@gateschili.org</w:t>
            </w:r>
          </w:p>
        </w:tc>
      </w:tr>
      <w:tr w:rsidR="0066174A" w14:paraId="0C3C1CF6" w14:textId="77777777" w:rsidTr="0066174A">
        <w:trPr>
          <w:trHeight w:val="1043"/>
          <w:jc w:val="center"/>
          <w:ins w:id="165" w:author="Braid, Laura" w:date="2019-09-08T22:40:00Z"/>
        </w:trPr>
        <w:tc>
          <w:tcPr>
            <w:tcW w:w="2331" w:type="dxa"/>
          </w:tcPr>
          <w:p w14:paraId="060E2412" w14:textId="4D3F9E6D" w:rsidR="0066174A" w:rsidRDefault="00270FAF" w:rsidP="009E2462">
            <w:pPr>
              <w:rPr>
                <w:ins w:id="166" w:author="Braid, Laura" w:date="2019-09-08T22:40:00Z"/>
              </w:rPr>
            </w:pPr>
            <w:r>
              <w:t>Yearbook Club</w:t>
            </w:r>
          </w:p>
          <w:p w14:paraId="678A693B" w14:textId="77777777" w:rsidR="0066174A" w:rsidRDefault="0066174A" w:rsidP="009E2462">
            <w:pPr>
              <w:rPr>
                <w:ins w:id="167" w:author="Braid, Laura" w:date="2019-09-08T22:40:00Z"/>
              </w:rPr>
            </w:pPr>
          </w:p>
          <w:p w14:paraId="43F3DA18" w14:textId="77777777" w:rsidR="0066174A" w:rsidRDefault="0066174A" w:rsidP="009E2462">
            <w:pPr>
              <w:rPr>
                <w:ins w:id="168" w:author="Braid, Laura" w:date="2019-09-08T22:40:00Z"/>
              </w:rPr>
            </w:pPr>
          </w:p>
        </w:tc>
        <w:tc>
          <w:tcPr>
            <w:tcW w:w="1532" w:type="dxa"/>
          </w:tcPr>
          <w:p w14:paraId="7D02A681" w14:textId="1CAD8A5A" w:rsidR="0066174A" w:rsidRDefault="00270FAF" w:rsidP="009E2462">
            <w:pPr>
              <w:rPr>
                <w:ins w:id="169" w:author="Braid, Laura" w:date="2019-09-08T22:40:00Z"/>
              </w:rPr>
            </w:pPr>
            <w:r>
              <w:t>8</w:t>
            </w:r>
          </w:p>
        </w:tc>
        <w:tc>
          <w:tcPr>
            <w:tcW w:w="2013" w:type="dxa"/>
          </w:tcPr>
          <w:p w14:paraId="69BA9042" w14:textId="7AF13668" w:rsidR="0066174A" w:rsidRDefault="00270FAF" w:rsidP="009E2462">
            <w:pPr>
              <w:rPr>
                <w:ins w:id="170" w:author="Braid, Laura" w:date="2019-09-08T22:40:00Z"/>
              </w:rPr>
            </w:pPr>
            <w:r>
              <w:t>In school</w:t>
            </w:r>
          </w:p>
        </w:tc>
        <w:tc>
          <w:tcPr>
            <w:tcW w:w="2111" w:type="dxa"/>
          </w:tcPr>
          <w:p w14:paraId="353D154F" w14:textId="01B33B10" w:rsidR="0066174A" w:rsidRDefault="007A60B6" w:rsidP="009E2462">
            <w:pPr>
              <w:rPr>
                <w:ins w:id="171" w:author="Braid, Laura" w:date="2019-09-08T22:40:00Z"/>
              </w:rPr>
            </w:pPr>
            <w:r>
              <w:t>7</w:t>
            </w:r>
            <w:r w:rsidR="00270FAF">
              <w:t xml:space="preserve"> hours per week</w:t>
            </w:r>
          </w:p>
        </w:tc>
        <w:tc>
          <w:tcPr>
            <w:tcW w:w="3459" w:type="dxa"/>
          </w:tcPr>
          <w:p w14:paraId="03674FAB" w14:textId="30DB600D" w:rsidR="0066174A" w:rsidRDefault="00270FAF" w:rsidP="009E2462">
            <w:pPr>
              <w:rPr>
                <w:ins w:id="172" w:author="Braid, Laura" w:date="2019-09-08T22:40:00Z"/>
              </w:rPr>
            </w:pPr>
            <w:r>
              <w:t>Put together and designed section for sports</w:t>
            </w:r>
          </w:p>
        </w:tc>
        <w:tc>
          <w:tcPr>
            <w:tcW w:w="2723" w:type="dxa"/>
          </w:tcPr>
          <w:p w14:paraId="0A67FE1D" w14:textId="4FAD8A11" w:rsidR="0066174A" w:rsidRDefault="000644CE" w:rsidP="009E2462">
            <w:r>
              <w:t xml:space="preserve">Mrs. </w:t>
            </w:r>
            <w:r w:rsidR="00247C1B">
              <w:t>DeGrave</w:t>
            </w:r>
            <w:r w:rsidR="00270FAF">
              <w:t xml:space="preserve"> </w:t>
            </w:r>
          </w:p>
          <w:p w14:paraId="2D68100A" w14:textId="4D3983AA" w:rsidR="008D09A9" w:rsidRDefault="00FC72BE" w:rsidP="009E2462">
            <w:pPr>
              <w:rPr>
                <w:ins w:id="173" w:author="Braid, Laura" w:date="2019-09-08T22:40:00Z"/>
              </w:rPr>
            </w:pPr>
            <w:r w:rsidRPr="00FC72BE">
              <w:rPr>
                <w:rFonts w:ascii="Segoe UI" w:hAnsi="Segoe UI" w:cs="Segoe UI"/>
                <w:color w:val="605E5C"/>
                <w:sz w:val="18"/>
                <w:szCs w:val="18"/>
                <w:shd w:val="clear" w:color="auto" w:fill="FFFFFF"/>
              </w:rPr>
              <w:t>Rebecca_DeGrave@gateschili.org</w:t>
            </w:r>
          </w:p>
        </w:tc>
      </w:tr>
      <w:tr w:rsidR="0066174A" w14:paraId="45DB698B" w14:textId="77777777" w:rsidTr="0066174A">
        <w:trPr>
          <w:trHeight w:val="1028"/>
          <w:jc w:val="center"/>
          <w:ins w:id="174" w:author="Braid, Laura" w:date="2019-09-08T22:40:00Z"/>
        </w:trPr>
        <w:tc>
          <w:tcPr>
            <w:tcW w:w="2331" w:type="dxa"/>
          </w:tcPr>
          <w:p w14:paraId="792FCE39" w14:textId="271234CF" w:rsidR="0066174A" w:rsidRDefault="007E48D2" w:rsidP="009E2462">
            <w:pPr>
              <w:rPr>
                <w:ins w:id="175" w:author="Braid, Laura" w:date="2019-09-08T22:40:00Z"/>
              </w:rPr>
            </w:pPr>
            <w:r>
              <w:t>Gates Metros</w:t>
            </w:r>
          </w:p>
          <w:p w14:paraId="3A075E23" w14:textId="77777777" w:rsidR="0066174A" w:rsidRDefault="0066174A" w:rsidP="009E2462">
            <w:pPr>
              <w:rPr>
                <w:ins w:id="176" w:author="Braid, Laura" w:date="2019-09-08T22:40:00Z"/>
              </w:rPr>
            </w:pPr>
          </w:p>
          <w:p w14:paraId="47B34140" w14:textId="77777777" w:rsidR="0066174A" w:rsidRDefault="0066174A" w:rsidP="009E2462">
            <w:pPr>
              <w:rPr>
                <w:ins w:id="177" w:author="Braid, Laura" w:date="2019-09-08T22:40:00Z"/>
              </w:rPr>
            </w:pPr>
          </w:p>
        </w:tc>
        <w:tc>
          <w:tcPr>
            <w:tcW w:w="1532" w:type="dxa"/>
          </w:tcPr>
          <w:p w14:paraId="42DB1A9A" w14:textId="5E11DB06" w:rsidR="0066174A" w:rsidRDefault="007E48D2" w:rsidP="009E2462">
            <w:pPr>
              <w:rPr>
                <w:ins w:id="178" w:author="Braid, Laura" w:date="2019-09-08T22:40:00Z"/>
              </w:rPr>
            </w:pPr>
            <w:r>
              <w:t>6-8</w:t>
            </w:r>
          </w:p>
        </w:tc>
        <w:tc>
          <w:tcPr>
            <w:tcW w:w="2013" w:type="dxa"/>
          </w:tcPr>
          <w:p w14:paraId="6A98646D" w14:textId="663BE0D6" w:rsidR="0066174A" w:rsidRDefault="007E48D2" w:rsidP="009E2462">
            <w:pPr>
              <w:rPr>
                <w:ins w:id="179" w:author="Braid, Laura" w:date="2019-09-08T22:40:00Z"/>
              </w:rPr>
            </w:pPr>
            <w:r>
              <w:t>Out of school</w:t>
            </w:r>
          </w:p>
        </w:tc>
        <w:tc>
          <w:tcPr>
            <w:tcW w:w="2111" w:type="dxa"/>
          </w:tcPr>
          <w:p w14:paraId="7351ABAC" w14:textId="09CA9C75" w:rsidR="0066174A" w:rsidRDefault="00A374A8" w:rsidP="009E2462">
            <w:pPr>
              <w:rPr>
                <w:ins w:id="180" w:author="Braid, Laura" w:date="2019-09-08T22:40:00Z"/>
              </w:rPr>
            </w:pPr>
            <w:r>
              <w:t>1</w:t>
            </w:r>
            <w:r w:rsidR="004C0C71">
              <w:t>2</w:t>
            </w:r>
            <w:r w:rsidR="007E48D2">
              <w:t>+ hours per week</w:t>
            </w:r>
          </w:p>
        </w:tc>
        <w:tc>
          <w:tcPr>
            <w:tcW w:w="3459" w:type="dxa"/>
          </w:tcPr>
          <w:p w14:paraId="1F33CBEA" w14:textId="5666C241" w:rsidR="0066174A" w:rsidRDefault="008D09A9" w:rsidP="009E2462">
            <w:pPr>
              <w:rPr>
                <w:ins w:id="181" w:author="Braid, Laura" w:date="2019-09-08T22:40:00Z"/>
              </w:rPr>
            </w:pPr>
            <w:r>
              <w:t>Won several matches against other schools during games</w:t>
            </w:r>
          </w:p>
        </w:tc>
        <w:tc>
          <w:tcPr>
            <w:tcW w:w="2723" w:type="dxa"/>
          </w:tcPr>
          <w:p w14:paraId="3B881949" w14:textId="77777777" w:rsidR="004C19D6" w:rsidRDefault="000644CE" w:rsidP="009E2462">
            <w:r>
              <w:t xml:space="preserve">Mr. Barrows </w:t>
            </w:r>
          </w:p>
          <w:p w14:paraId="21228F2D" w14:textId="64BCD6C4" w:rsidR="0066174A" w:rsidRPr="004C19D6" w:rsidRDefault="000644CE" w:rsidP="009E2462">
            <w:pPr>
              <w:rPr>
                <w:ins w:id="182" w:author="Braid, Laura" w:date="2019-09-08T22:40:00Z"/>
                <w:rFonts w:ascii="Segoe UI" w:hAnsi="Segoe UI" w:cs="Segoe UI"/>
                <w:sz w:val="18"/>
                <w:szCs w:val="18"/>
              </w:rPr>
            </w:pPr>
            <w:r w:rsidRPr="004C19D6">
              <w:rPr>
                <w:rFonts w:ascii="Segoe UI" w:hAnsi="Segoe UI" w:cs="Segoe UI"/>
                <w:color w:val="595959" w:themeColor="text1" w:themeTint="A6"/>
                <w:sz w:val="18"/>
                <w:szCs w:val="18"/>
              </w:rPr>
              <w:t>(585) 319-1272</w:t>
            </w:r>
          </w:p>
        </w:tc>
      </w:tr>
      <w:tr w:rsidR="00C53136" w14:paraId="20050554" w14:textId="77777777" w:rsidTr="0066174A">
        <w:trPr>
          <w:trHeight w:val="1028"/>
          <w:jc w:val="center"/>
        </w:trPr>
        <w:tc>
          <w:tcPr>
            <w:tcW w:w="2331" w:type="dxa"/>
          </w:tcPr>
          <w:p w14:paraId="6F1C5E32" w14:textId="5645C994" w:rsidR="00C53136" w:rsidRDefault="00270FAF" w:rsidP="009E2462">
            <w:r>
              <w:t>SOS Club</w:t>
            </w:r>
          </w:p>
        </w:tc>
        <w:tc>
          <w:tcPr>
            <w:tcW w:w="1532" w:type="dxa"/>
          </w:tcPr>
          <w:p w14:paraId="2E56A139" w14:textId="6EC1EE65" w:rsidR="00C53136" w:rsidRDefault="00270FAF" w:rsidP="009E2462">
            <w:r>
              <w:t>8</w:t>
            </w:r>
          </w:p>
        </w:tc>
        <w:tc>
          <w:tcPr>
            <w:tcW w:w="2013" w:type="dxa"/>
          </w:tcPr>
          <w:p w14:paraId="4C73C154" w14:textId="1038809D" w:rsidR="00C53136" w:rsidRDefault="00270FAF" w:rsidP="009E2462">
            <w:r>
              <w:t>In school</w:t>
            </w:r>
          </w:p>
        </w:tc>
        <w:tc>
          <w:tcPr>
            <w:tcW w:w="2111" w:type="dxa"/>
          </w:tcPr>
          <w:p w14:paraId="0FCC8125" w14:textId="402C6CD0" w:rsidR="00C53136" w:rsidRDefault="00A76E74" w:rsidP="009E2462">
            <w:r>
              <w:t>5</w:t>
            </w:r>
            <w:r w:rsidR="007E48D2">
              <w:t xml:space="preserve"> hours per week</w:t>
            </w:r>
          </w:p>
        </w:tc>
        <w:tc>
          <w:tcPr>
            <w:tcW w:w="3459" w:type="dxa"/>
          </w:tcPr>
          <w:p w14:paraId="338322D0" w14:textId="4E75EA39" w:rsidR="00C53136" w:rsidRDefault="007E48D2" w:rsidP="009E2462">
            <w:r>
              <w:t>Sang and performed the Star-Spangled Banner at Red Wings Stadium and Blue Cross Arena</w:t>
            </w:r>
          </w:p>
        </w:tc>
        <w:tc>
          <w:tcPr>
            <w:tcW w:w="2723" w:type="dxa"/>
          </w:tcPr>
          <w:p w14:paraId="48DB4C25" w14:textId="33D088C4" w:rsidR="00C53136" w:rsidRDefault="000644CE" w:rsidP="009E2462">
            <w:r>
              <w:t xml:space="preserve">Mrs. </w:t>
            </w:r>
            <w:proofErr w:type="spellStart"/>
            <w:r w:rsidR="00270FAF">
              <w:t>Ciarvella</w:t>
            </w:r>
            <w:proofErr w:type="spellEnd"/>
            <w:r w:rsidR="008D09A9">
              <w:t xml:space="preserve"> </w:t>
            </w:r>
            <w:r w:rsidR="008D09A9">
              <w:rPr>
                <w:rFonts w:ascii="Segoe UI" w:hAnsi="Segoe UI" w:cs="Segoe UI"/>
                <w:color w:val="605E5C"/>
                <w:sz w:val="18"/>
                <w:szCs w:val="18"/>
                <w:shd w:val="clear" w:color="auto" w:fill="FFFFFF"/>
              </w:rPr>
              <w:t>Julie_Ciarvella@gateschili.org</w:t>
            </w:r>
          </w:p>
        </w:tc>
      </w:tr>
    </w:tbl>
    <w:p w14:paraId="0FE59A96" w14:textId="06176CBA" w:rsidR="009E2462" w:rsidRPr="004C394E" w:rsidRDefault="00FA6DEA" w:rsidP="004C394E">
      <w:pPr>
        <w:rPr>
          <w:ins w:id="183" w:author="Braid, Laura" w:date="2019-09-08T22:40:00Z"/>
          <w:rFonts w:asciiTheme="majorHAnsi" w:hAnsiTheme="majorHAnsi"/>
          <w:sz w:val="24"/>
          <w:szCs w:val="24"/>
        </w:rPr>
      </w:pPr>
      <w:ins w:id="184" w:author="Braid, Laura" w:date="2019-09-08T22:40:00Z">
        <w:r>
          <w:rPr>
            <w:rFonts w:asciiTheme="majorHAnsi" w:hAnsiTheme="majorHAnsi"/>
            <w:sz w:val="24"/>
            <w:szCs w:val="24"/>
          </w:rPr>
          <w:tab/>
        </w:r>
        <w:r>
          <w:rPr>
            <w:rFonts w:asciiTheme="majorHAnsi" w:hAnsiTheme="majorHAnsi"/>
            <w:sz w:val="24"/>
            <w:szCs w:val="24"/>
          </w:rPr>
          <w:tab/>
        </w:r>
        <w:r>
          <w:rPr>
            <w:rFonts w:asciiTheme="majorHAnsi" w:hAnsiTheme="majorHAnsi"/>
            <w:sz w:val="24"/>
            <w:szCs w:val="24"/>
          </w:rPr>
          <w:tab/>
        </w:r>
        <w:r>
          <w:rPr>
            <w:rFonts w:asciiTheme="majorHAnsi" w:hAnsiTheme="majorHAnsi"/>
            <w:sz w:val="24"/>
            <w:szCs w:val="24"/>
          </w:rPr>
          <w:tab/>
        </w:r>
        <w:r>
          <w:rPr>
            <w:rFonts w:asciiTheme="majorHAnsi" w:hAnsiTheme="majorHAnsi"/>
            <w:sz w:val="24"/>
            <w:szCs w:val="24"/>
          </w:rPr>
          <w:tab/>
        </w:r>
        <w:r>
          <w:rPr>
            <w:rFonts w:asciiTheme="majorHAnsi" w:hAnsiTheme="majorHAnsi"/>
            <w:sz w:val="24"/>
            <w:szCs w:val="24"/>
          </w:rPr>
          <w:tab/>
        </w:r>
      </w:ins>
    </w:p>
    <w:p w14:paraId="76681DDE" w14:textId="631B8157" w:rsidR="001A74F6" w:rsidRPr="00C53136" w:rsidRDefault="00776B1B" w:rsidP="00C53136">
      <w:pPr>
        <w:pStyle w:val="ListParagraph"/>
        <w:numPr>
          <w:ilvl w:val="0"/>
          <w:numId w:val="2"/>
        </w:numPr>
        <w:spacing w:after="0"/>
        <w:rPr>
          <w:ins w:id="185" w:author="Braid, Laura" w:date="2019-09-08T22:40:00Z"/>
          <w:rFonts w:asciiTheme="majorHAnsi" w:hAnsiTheme="majorHAnsi"/>
          <w:sz w:val="28"/>
          <w:szCs w:val="28"/>
        </w:rPr>
      </w:pPr>
      <w:ins w:id="186" w:author="Braid, Laura" w:date="2019-09-08T22:40:00Z">
        <w:r w:rsidRPr="00C53136">
          <w:rPr>
            <w:rFonts w:asciiTheme="majorHAnsi" w:hAnsiTheme="majorHAnsi"/>
            <w:sz w:val="28"/>
            <w:szCs w:val="28"/>
          </w:rPr>
          <w:lastRenderedPageBreak/>
          <w:t xml:space="preserve"> </w:t>
        </w:r>
        <w:r w:rsidRPr="00C53136">
          <w:rPr>
            <w:rFonts w:asciiTheme="majorHAnsi" w:hAnsiTheme="majorHAnsi"/>
            <w:b/>
            <w:sz w:val="28"/>
            <w:szCs w:val="28"/>
            <w:u w:val="single"/>
          </w:rPr>
          <w:t>LEADERSHIP</w:t>
        </w:r>
        <w:r w:rsidRPr="00C53136">
          <w:rPr>
            <w:rFonts w:asciiTheme="majorHAnsi" w:hAnsiTheme="majorHAnsi"/>
            <w:sz w:val="28"/>
            <w:szCs w:val="28"/>
          </w:rPr>
          <w:t xml:space="preserve">- Any activity in which you hold the </w:t>
        </w:r>
        <w:r w:rsidRPr="0017772C">
          <w:rPr>
            <w:rFonts w:asciiTheme="majorHAnsi" w:hAnsiTheme="majorHAnsi"/>
            <w:sz w:val="28"/>
            <w:szCs w:val="28"/>
            <w:u w:val="single"/>
          </w:rPr>
          <w:t>position or function</w:t>
        </w:r>
        <w:r w:rsidRPr="00C53136">
          <w:rPr>
            <w:rFonts w:asciiTheme="majorHAnsi" w:hAnsiTheme="majorHAnsi"/>
            <w:sz w:val="28"/>
            <w:szCs w:val="28"/>
          </w:rPr>
          <w:t xml:space="preserve"> of a leader (i.e. </w:t>
        </w:r>
        <w:r w:rsidRPr="00C53136">
          <w:rPr>
            <w:rFonts w:asciiTheme="majorHAnsi" w:hAnsiTheme="majorHAnsi"/>
            <w:i/>
            <w:iCs/>
            <w:sz w:val="28"/>
            <w:szCs w:val="28"/>
          </w:rPr>
          <w:t xml:space="preserve">sports team captain, club officer, troop leader, </w:t>
        </w:r>
      </w:ins>
      <w:r w:rsidR="0017772C">
        <w:rPr>
          <w:rFonts w:asciiTheme="majorHAnsi" w:hAnsiTheme="majorHAnsi"/>
          <w:i/>
          <w:iCs/>
          <w:sz w:val="28"/>
          <w:szCs w:val="28"/>
        </w:rPr>
        <w:t xml:space="preserve">church groups, </w:t>
      </w:r>
      <w:ins w:id="187" w:author="Braid, Laura" w:date="2019-09-08T22:40:00Z">
        <w:r w:rsidRPr="00C53136">
          <w:rPr>
            <w:rFonts w:asciiTheme="majorHAnsi" w:hAnsiTheme="majorHAnsi"/>
            <w:i/>
            <w:iCs/>
            <w:sz w:val="28"/>
            <w:szCs w:val="28"/>
          </w:rPr>
          <w:t>camp counselor,</w:t>
        </w:r>
        <w:r w:rsidRPr="00C53136">
          <w:rPr>
            <w:rFonts w:asciiTheme="majorHAnsi" w:hAnsiTheme="majorHAnsi"/>
            <w:sz w:val="28"/>
            <w:szCs w:val="28"/>
          </w:rPr>
          <w:t xml:space="preserve"> etc.)</w:t>
        </w:r>
      </w:ins>
      <w:r w:rsidR="00C53136" w:rsidRPr="00C53136">
        <w:rPr>
          <w:rFonts w:asciiTheme="majorHAnsi" w:hAnsiTheme="majorHAnsi"/>
          <w:sz w:val="28"/>
          <w:szCs w:val="28"/>
        </w:rPr>
        <w:t xml:space="preserve"> without compensation such as money or academic credit.</w:t>
      </w:r>
    </w:p>
    <w:p w14:paraId="134EC264" w14:textId="77777777" w:rsidR="0066174A" w:rsidRPr="0066174A" w:rsidRDefault="0066174A" w:rsidP="0066174A">
      <w:pPr>
        <w:pStyle w:val="ListParagraph"/>
        <w:spacing w:after="0"/>
        <w:ind w:left="1080"/>
        <w:rPr>
          <w:ins w:id="188" w:author="Braid, Laura" w:date="2019-09-08T22:40:00Z"/>
          <w:rFonts w:asciiTheme="majorHAnsi" w:hAnsiTheme="majorHAnsi"/>
          <w:sz w:val="6"/>
          <w:szCs w:val="6"/>
        </w:rPr>
      </w:pPr>
    </w:p>
    <w:tbl>
      <w:tblPr>
        <w:tblStyle w:val="TableGrid"/>
        <w:tblW w:w="14845" w:type="dxa"/>
        <w:jc w:val="center"/>
        <w:tblLook w:val="04A0" w:firstRow="1" w:lastRow="0" w:firstColumn="1" w:lastColumn="0" w:noHBand="0" w:noVBand="1"/>
      </w:tblPr>
      <w:tblGrid>
        <w:gridCol w:w="2099"/>
        <w:gridCol w:w="1349"/>
        <w:gridCol w:w="1985"/>
        <w:gridCol w:w="1387"/>
        <w:gridCol w:w="2312"/>
        <w:gridCol w:w="3398"/>
        <w:gridCol w:w="2315"/>
      </w:tblGrid>
      <w:tr w:rsidR="00C53136" w:rsidRPr="00E558A7" w14:paraId="45C1786D" w14:textId="77777777" w:rsidTr="00C53136">
        <w:trPr>
          <w:trHeight w:val="966"/>
          <w:jc w:val="center"/>
          <w:ins w:id="189" w:author="Braid, Laura" w:date="2019-09-08T22:40:00Z"/>
        </w:trPr>
        <w:tc>
          <w:tcPr>
            <w:tcW w:w="2099" w:type="dxa"/>
            <w:shd w:val="clear" w:color="auto" w:fill="D9D9D9" w:themeFill="background1" w:themeFillShade="D9"/>
          </w:tcPr>
          <w:p w14:paraId="4F8429CE" w14:textId="77777777" w:rsidR="00C53136" w:rsidRPr="00FA6DEA" w:rsidRDefault="00C53136" w:rsidP="00C53136">
            <w:pPr>
              <w:rPr>
                <w:ins w:id="190" w:author="Braid, Laura" w:date="2019-09-08T22:40:00Z"/>
                <w:rFonts w:asciiTheme="majorHAnsi" w:hAnsiTheme="majorHAnsi"/>
                <w:b/>
                <w:sz w:val="26"/>
                <w:szCs w:val="26"/>
              </w:rPr>
            </w:pPr>
          </w:p>
          <w:p w14:paraId="1C449583" w14:textId="3B63AD6F" w:rsidR="00C53136" w:rsidRPr="0066174A" w:rsidRDefault="00C53136" w:rsidP="00FA6DEA">
            <w:pPr>
              <w:jc w:val="center"/>
              <w:rPr>
                <w:ins w:id="191" w:author="Braid, Laura" w:date="2019-09-08T22:40:00Z"/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Activity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3EE49164" w14:textId="77777777" w:rsidR="00C53136" w:rsidRDefault="00C53136" w:rsidP="00FA6DE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2606F23C" w14:textId="77777777" w:rsidR="00C53136" w:rsidRDefault="00C53136" w:rsidP="00FA6DE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ins w:id="192" w:author="Braid, Laura" w:date="2019-09-08T22:40:00Z">
              <w:r w:rsidRPr="0066174A">
                <w:rPr>
                  <w:rFonts w:asciiTheme="majorHAnsi" w:hAnsiTheme="majorHAnsi"/>
                  <w:b/>
                  <w:sz w:val="28"/>
                  <w:szCs w:val="28"/>
                </w:rPr>
                <w:t>Grade(s)</w:t>
              </w:r>
            </w:ins>
          </w:p>
          <w:p w14:paraId="12D85DA9" w14:textId="44D9ABD1" w:rsidR="00C53136" w:rsidRDefault="00C53136" w:rsidP="00FA6DE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4730810A" w14:textId="72B7DE4E" w:rsidR="00C53136" w:rsidRDefault="00C53136" w:rsidP="00FA6DE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35034202" w14:textId="35ED8BE1" w:rsidR="00C53136" w:rsidRPr="00C53136" w:rsidRDefault="00C53136" w:rsidP="00FA6DEA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C53136">
              <w:rPr>
                <w:rFonts w:asciiTheme="majorHAnsi" w:hAnsiTheme="majorHAnsi"/>
                <w:b/>
                <w:sz w:val="28"/>
                <w:szCs w:val="28"/>
              </w:rPr>
              <w:t>Leadership Role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or position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14:paraId="28CC51E1" w14:textId="77777777" w:rsidR="00C53136" w:rsidRDefault="00C53136" w:rsidP="00FA6DEA">
            <w:pPr>
              <w:jc w:val="center"/>
              <w:rPr>
                <w:ins w:id="193" w:author="Braid, Laura" w:date="2019-09-08T22:40:00Z"/>
                <w:rFonts w:asciiTheme="majorHAnsi" w:hAnsiTheme="majorHAnsi"/>
                <w:b/>
                <w:sz w:val="26"/>
                <w:szCs w:val="26"/>
              </w:rPr>
            </w:pPr>
          </w:p>
          <w:p w14:paraId="416DF0B7" w14:textId="2E44FE39" w:rsidR="00C53136" w:rsidRPr="0066174A" w:rsidRDefault="00C53136" w:rsidP="00FA6DEA">
            <w:pPr>
              <w:jc w:val="center"/>
              <w:rPr>
                <w:ins w:id="194" w:author="Braid, Laura" w:date="2019-09-08T22:40:00Z"/>
                <w:rFonts w:asciiTheme="majorHAnsi" w:hAnsiTheme="majorHAnsi"/>
                <w:b/>
                <w:sz w:val="28"/>
                <w:szCs w:val="28"/>
              </w:rPr>
            </w:pPr>
            <w:ins w:id="195" w:author="Braid, Laura" w:date="2019-09-08T22:40:00Z">
              <w:r w:rsidRPr="0066174A">
                <w:rPr>
                  <w:rFonts w:asciiTheme="majorHAnsi" w:hAnsiTheme="majorHAnsi"/>
                  <w:b/>
                  <w:sz w:val="28"/>
                  <w:szCs w:val="28"/>
                </w:rPr>
                <w:t>In</w:t>
              </w:r>
            </w:ins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or </w:t>
            </w:r>
            <w:ins w:id="196" w:author="Braid, Laura" w:date="2019-09-08T22:40:00Z">
              <w:r w:rsidRPr="0066174A">
                <w:rPr>
                  <w:rFonts w:asciiTheme="majorHAnsi" w:hAnsiTheme="majorHAnsi"/>
                  <w:b/>
                  <w:sz w:val="28"/>
                  <w:szCs w:val="28"/>
                </w:rPr>
                <w:t>Out of School</w:t>
              </w:r>
            </w:ins>
          </w:p>
        </w:tc>
        <w:tc>
          <w:tcPr>
            <w:tcW w:w="2312" w:type="dxa"/>
            <w:shd w:val="clear" w:color="auto" w:fill="D9D9D9" w:themeFill="background1" w:themeFillShade="D9"/>
          </w:tcPr>
          <w:p w14:paraId="0936289E" w14:textId="77777777" w:rsidR="00C53136" w:rsidRDefault="00C53136" w:rsidP="00FA6DEA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  <w:p w14:paraId="31B87D5D" w14:textId="15E862E2" w:rsidR="00C53136" w:rsidRPr="00FA6DEA" w:rsidRDefault="00C53136" w:rsidP="00FA6DEA">
            <w:pPr>
              <w:jc w:val="center"/>
              <w:rPr>
                <w:ins w:id="197" w:author="Braid, Laura" w:date="2019-09-08T22:40:00Z"/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 xml:space="preserve">How many </w:t>
            </w:r>
            <w:ins w:id="198" w:author="Braid, Laura" w:date="2019-09-08T22:40:00Z">
              <w:r w:rsidRPr="00FA6DEA">
                <w:rPr>
                  <w:rFonts w:asciiTheme="majorHAnsi" w:hAnsiTheme="majorHAnsi"/>
                  <w:b/>
                  <w:sz w:val="26"/>
                  <w:szCs w:val="26"/>
                </w:rPr>
                <w:t>Hours per week/per month</w:t>
              </w:r>
            </w:ins>
            <w:r>
              <w:rPr>
                <w:rFonts w:asciiTheme="majorHAnsi" w:hAnsiTheme="majorHAnsi"/>
                <w:b/>
                <w:sz w:val="26"/>
                <w:szCs w:val="26"/>
              </w:rPr>
              <w:t>?</w:t>
            </w:r>
          </w:p>
        </w:tc>
        <w:tc>
          <w:tcPr>
            <w:tcW w:w="3398" w:type="dxa"/>
            <w:shd w:val="clear" w:color="auto" w:fill="D9D9D9" w:themeFill="background1" w:themeFillShade="D9"/>
          </w:tcPr>
          <w:p w14:paraId="0DAE2D4F" w14:textId="77777777" w:rsidR="00C53136" w:rsidRPr="00FA6DEA" w:rsidRDefault="00C53136" w:rsidP="00FA6DEA">
            <w:pPr>
              <w:jc w:val="center"/>
              <w:rPr>
                <w:ins w:id="199" w:author="Braid, Laura" w:date="2019-09-08T22:40:00Z"/>
                <w:rFonts w:asciiTheme="majorHAnsi" w:hAnsiTheme="majorHAnsi"/>
                <w:b/>
                <w:sz w:val="26"/>
                <w:szCs w:val="26"/>
              </w:rPr>
            </w:pPr>
          </w:p>
          <w:p w14:paraId="6E0CDEFA" w14:textId="576AEC8B" w:rsidR="00C53136" w:rsidRPr="0066174A" w:rsidRDefault="00C53136" w:rsidP="00FA6DEA">
            <w:pPr>
              <w:jc w:val="center"/>
              <w:rPr>
                <w:ins w:id="200" w:author="Braid, Laura" w:date="2019-09-08T22:40:00Z"/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Tasks/</w:t>
            </w:r>
            <w:ins w:id="201" w:author="Braid, Laura" w:date="2019-09-08T22:40:00Z">
              <w:r w:rsidRPr="0066174A">
                <w:rPr>
                  <w:rFonts w:asciiTheme="majorHAnsi" w:hAnsiTheme="majorHAnsi"/>
                  <w:b/>
                  <w:sz w:val="28"/>
                  <w:szCs w:val="28"/>
                </w:rPr>
                <w:t>Accomplishments</w:t>
              </w:r>
            </w:ins>
          </w:p>
        </w:tc>
        <w:tc>
          <w:tcPr>
            <w:tcW w:w="2315" w:type="dxa"/>
            <w:shd w:val="clear" w:color="auto" w:fill="D9D9D9" w:themeFill="background1" w:themeFillShade="D9"/>
          </w:tcPr>
          <w:p w14:paraId="7ED30E42" w14:textId="77777777" w:rsidR="00C53136" w:rsidRDefault="00C53136" w:rsidP="00FA6DEA">
            <w:pPr>
              <w:jc w:val="center"/>
              <w:rPr>
                <w:ins w:id="202" w:author="Braid, Laura" w:date="2019-09-08T22:40:00Z"/>
                <w:rFonts w:asciiTheme="majorHAnsi" w:hAnsiTheme="majorHAnsi"/>
                <w:b/>
                <w:sz w:val="26"/>
                <w:szCs w:val="26"/>
              </w:rPr>
            </w:pPr>
          </w:p>
          <w:p w14:paraId="01D6FA7C" w14:textId="77777777" w:rsidR="00C53136" w:rsidRPr="0066174A" w:rsidRDefault="00C53136" w:rsidP="00FA6DEA">
            <w:pPr>
              <w:jc w:val="center"/>
              <w:rPr>
                <w:ins w:id="203" w:author="Braid, Laura" w:date="2019-09-08T22:40:00Z"/>
                <w:rFonts w:asciiTheme="majorHAnsi" w:hAnsiTheme="majorHAnsi"/>
                <w:b/>
                <w:sz w:val="28"/>
                <w:szCs w:val="28"/>
              </w:rPr>
            </w:pPr>
            <w:ins w:id="204" w:author="Braid, Laura" w:date="2019-09-08T22:40:00Z">
              <w:r w:rsidRPr="0066174A">
                <w:rPr>
                  <w:rFonts w:asciiTheme="majorHAnsi" w:hAnsiTheme="majorHAnsi"/>
                  <w:b/>
                  <w:sz w:val="28"/>
                  <w:szCs w:val="28"/>
                </w:rPr>
                <w:t>Contact Person</w:t>
              </w:r>
            </w:ins>
          </w:p>
          <w:p w14:paraId="2F5407F1" w14:textId="77777777" w:rsidR="00C53136" w:rsidRPr="0066174A" w:rsidRDefault="00C53136" w:rsidP="00FA6DEA">
            <w:pPr>
              <w:jc w:val="center"/>
              <w:rPr>
                <w:ins w:id="205" w:author="Braid, Laura" w:date="2019-09-08T22:40:00Z"/>
                <w:rFonts w:asciiTheme="majorHAnsi" w:hAnsiTheme="majorHAnsi"/>
                <w:b/>
                <w:i/>
                <w:sz w:val="24"/>
                <w:szCs w:val="24"/>
              </w:rPr>
            </w:pPr>
            <w:ins w:id="206" w:author="Braid, Laura" w:date="2019-09-08T22:40:00Z">
              <w:r w:rsidRPr="0066174A">
                <w:rPr>
                  <w:rFonts w:asciiTheme="majorHAnsi" w:hAnsiTheme="majorHAnsi"/>
                  <w:b/>
                  <w:i/>
                  <w:sz w:val="24"/>
                  <w:szCs w:val="24"/>
                </w:rPr>
                <w:t>(name &amp; phone #)</w:t>
              </w:r>
            </w:ins>
          </w:p>
        </w:tc>
      </w:tr>
      <w:tr w:rsidR="00C53136" w14:paraId="28392A72" w14:textId="77777777" w:rsidTr="00C53136">
        <w:trPr>
          <w:trHeight w:val="1072"/>
          <w:jc w:val="center"/>
          <w:ins w:id="207" w:author="Braid, Laura" w:date="2019-09-08T22:40:00Z"/>
        </w:trPr>
        <w:tc>
          <w:tcPr>
            <w:tcW w:w="2099" w:type="dxa"/>
          </w:tcPr>
          <w:p w14:paraId="2A35D034" w14:textId="77777777" w:rsidR="00C53136" w:rsidRDefault="00C53136" w:rsidP="00FA6DEA">
            <w:pPr>
              <w:rPr>
                <w:ins w:id="208" w:author="Braid, Laura" w:date="2019-09-08T22:40:00Z"/>
              </w:rPr>
            </w:pPr>
          </w:p>
          <w:p w14:paraId="6D81363A" w14:textId="7040967F" w:rsidR="00C53136" w:rsidRDefault="00215B15" w:rsidP="00FA6DEA">
            <w:pPr>
              <w:rPr>
                <w:ins w:id="209" w:author="Braid, Laura" w:date="2019-09-08T22:40:00Z"/>
              </w:rPr>
            </w:pPr>
            <w:r>
              <w:t>Summer Camp</w:t>
            </w:r>
          </w:p>
          <w:p w14:paraId="110A3906" w14:textId="77777777" w:rsidR="00C53136" w:rsidRDefault="00C53136" w:rsidP="00FA6DEA">
            <w:pPr>
              <w:rPr>
                <w:ins w:id="210" w:author="Braid, Laura" w:date="2019-09-08T22:40:00Z"/>
              </w:rPr>
            </w:pPr>
          </w:p>
          <w:p w14:paraId="503A48A9" w14:textId="77777777" w:rsidR="00C53136" w:rsidRDefault="00C53136" w:rsidP="00FA6DEA">
            <w:pPr>
              <w:rPr>
                <w:ins w:id="211" w:author="Braid, Laura" w:date="2019-09-08T22:40:00Z"/>
              </w:rPr>
            </w:pPr>
          </w:p>
        </w:tc>
        <w:tc>
          <w:tcPr>
            <w:tcW w:w="1349" w:type="dxa"/>
          </w:tcPr>
          <w:p w14:paraId="08B16C95" w14:textId="3BCF7196" w:rsidR="00C53136" w:rsidRDefault="00215B15" w:rsidP="00FA6DEA">
            <w:r>
              <w:t>9th</w:t>
            </w:r>
          </w:p>
        </w:tc>
        <w:tc>
          <w:tcPr>
            <w:tcW w:w="1985" w:type="dxa"/>
          </w:tcPr>
          <w:p w14:paraId="23865E03" w14:textId="722C2851" w:rsidR="00C53136" w:rsidRDefault="00215B15" w:rsidP="00FA6DEA">
            <w:r>
              <w:t>Camp Counselor</w:t>
            </w:r>
          </w:p>
        </w:tc>
        <w:tc>
          <w:tcPr>
            <w:tcW w:w="1387" w:type="dxa"/>
          </w:tcPr>
          <w:p w14:paraId="61053F86" w14:textId="02F06CC7" w:rsidR="00C53136" w:rsidRDefault="00215B15" w:rsidP="00FA6DEA">
            <w:pPr>
              <w:rPr>
                <w:ins w:id="212" w:author="Braid, Laura" w:date="2019-09-08T22:40:00Z"/>
              </w:rPr>
            </w:pPr>
            <w:r>
              <w:t>Out</w:t>
            </w:r>
          </w:p>
        </w:tc>
        <w:tc>
          <w:tcPr>
            <w:tcW w:w="2312" w:type="dxa"/>
          </w:tcPr>
          <w:p w14:paraId="2162F4AA" w14:textId="50A66B9A" w:rsidR="00C53136" w:rsidRDefault="00A374A8" w:rsidP="00FA6DEA">
            <w:pPr>
              <w:rPr>
                <w:ins w:id="213" w:author="Braid, Laura" w:date="2019-09-08T22:40:00Z"/>
              </w:rPr>
            </w:pPr>
            <w:r>
              <w:t>10</w:t>
            </w:r>
            <w:r w:rsidR="00215B15">
              <w:t>+ hours per week</w:t>
            </w:r>
          </w:p>
        </w:tc>
        <w:tc>
          <w:tcPr>
            <w:tcW w:w="3398" w:type="dxa"/>
          </w:tcPr>
          <w:p w14:paraId="6C50D055" w14:textId="006A9EF2" w:rsidR="00C53136" w:rsidRDefault="00215B15" w:rsidP="00FA6DEA">
            <w:pPr>
              <w:rPr>
                <w:ins w:id="214" w:author="Braid, Laura" w:date="2019-09-08T22:40:00Z"/>
              </w:rPr>
            </w:pPr>
            <w:r>
              <w:t>Supervised children and cooperated with adults.</w:t>
            </w:r>
          </w:p>
        </w:tc>
        <w:tc>
          <w:tcPr>
            <w:tcW w:w="2315" w:type="dxa"/>
          </w:tcPr>
          <w:p w14:paraId="13EFCE6F" w14:textId="77777777" w:rsidR="00C53136" w:rsidRDefault="00E83D18" w:rsidP="00FA6DEA">
            <w:r>
              <w:t xml:space="preserve">Gates Rec. </w:t>
            </w:r>
          </w:p>
          <w:p w14:paraId="73553E05" w14:textId="030125D5" w:rsidR="00E83D18" w:rsidRPr="00E83D18" w:rsidRDefault="00E83D18" w:rsidP="00FA6DEA">
            <w:pPr>
              <w:rPr>
                <w:ins w:id="215" w:author="Braid, Laura" w:date="2019-09-08T22:40:00Z"/>
                <w:rFonts w:ascii="Segoe UI" w:hAnsi="Segoe UI" w:cs="Segoe UI"/>
                <w:sz w:val="18"/>
                <w:szCs w:val="18"/>
              </w:rPr>
            </w:pPr>
            <w:r w:rsidRPr="004C19D6">
              <w:rPr>
                <w:rFonts w:ascii="Segoe UI" w:hAnsi="Segoe UI" w:cs="Segoe UI"/>
                <w:color w:val="595959" w:themeColor="text1" w:themeTint="A6"/>
                <w:sz w:val="18"/>
                <w:szCs w:val="18"/>
              </w:rPr>
              <w:t>(585) 429-8289</w:t>
            </w:r>
          </w:p>
        </w:tc>
      </w:tr>
      <w:tr w:rsidR="00C53136" w14:paraId="2308A3C4" w14:textId="77777777" w:rsidTr="00C53136">
        <w:trPr>
          <w:trHeight w:val="1072"/>
          <w:jc w:val="center"/>
          <w:ins w:id="216" w:author="Braid, Laura" w:date="2019-09-08T22:40:00Z"/>
        </w:trPr>
        <w:tc>
          <w:tcPr>
            <w:tcW w:w="2099" w:type="dxa"/>
          </w:tcPr>
          <w:p w14:paraId="341E2F28" w14:textId="2F2D02D7" w:rsidR="00C53136" w:rsidRDefault="00E83D18" w:rsidP="00FA6DEA">
            <w:pPr>
              <w:rPr>
                <w:ins w:id="217" w:author="Braid, Laura" w:date="2019-09-08T22:40:00Z"/>
              </w:rPr>
            </w:pPr>
            <w:r>
              <w:t>Soccer</w:t>
            </w:r>
          </w:p>
          <w:p w14:paraId="0503DFE9" w14:textId="77777777" w:rsidR="00C53136" w:rsidRDefault="00C53136" w:rsidP="00FA6DEA">
            <w:pPr>
              <w:rPr>
                <w:ins w:id="218" w:author="Braid, Laura" w:date="2019-09-08T22:40:00Z"/>
              </w:rPr>
            </w:pPr>
          </w:p>
          <w:p w14:paraId="00B1A0F9" w14:textId="77777777" w:rsidR="00C53136" w:rsidRDefault="00C53136" w:rsidP="00FA6DEA">
            <w:pPr>
              <w:rPr>
                <w:ins w:id="219" w:author="Braid, Laura" w:date="2019-09-08T22:40:00Z"/>
              </w:rPr>
            </w:pPr>
          </w:p>
          <w:p w14:paraId="39793431" w14:textId="77777777" w:rsidR="00C53136" w:rsidRDefault="00C53136" w:rsidP="00FA6DEA">
            <w:pPr>
              <w:rPr>
                <w:ins w:id="220" w:author="Braid, Laura" w:date="2019-09-08T22:40:00Z"/>
              </w:rPr>
            </w:pPr>
          </w:p>
        </w:tc>
        <w:tc>
          <w:tcPr>
            <w:tcW w:w="1349" w:type="dxa"/>
          </w:tcPr>
          <w:p w14:paraId="104D07D3" w14:textId="1A74B528" w:rsidR="00C53136" w:rsidRDefault="00E83D18" w:rsidP="00FA6DEA">
            <w:r>
              <w:t>8th</w:t>
            </w:r>
          </w:p>
        </w:tc>
        <w:tc>
          <w:tcPr>
            <w:tcW w:w="1985" w:type="dxa"/>
          </w:tcPr>
          <w:p w14:paraId="1DD1D893" w14:textId="050B34B1" w:rsidR="00C53136" w:rsidRDefault="00E83D18" w:rsidP="00FA6DEA">
            <w:r>
              <w:t>Team Captain</w:t>
            </w:r>
          </w:p>
        </w:tc>
        <w:tc>
          <w:tcPr>
            <w:tcW w:w="1387" w:type="dxa"/>
          </w:tcPr>
          <w:p w14:paraId="597A0443" w14:textId="4F418D4C" w:rsidR="00C53136" w:rsidRDefault="00E83D18" w:rsidP="00FA6DEA">
            <w:pPr>
              <w:rPr>
                <w:ins w:id="221" w:author="Braid, Laura" w:date="2019-09-08T22:40:00Z"/>
              </w:rPr>
            </w:pPr>
            <w:r>
              <w:t>In</w:t>
            </w:r>
          </w:p>
        </w:tc>
        <w:tc>
          <w:tcPr>
            <w:tcW w:w="2312" w:type="dxa"/>
          </w:tcPr>
          <w:p w14:paraId="39026F8F" w14:textId="5E58D0A6" w:rsidR="00C53136" w:rsidRDefault="00A374A8" w:rsidP="00FA6DEA">
            <w:pPr>
              <w:rPr>
                <w:ins w:id="222" w:author="Braid, Laura" w:date="2019-09-08T22:40:00Z"/>
              </w:rPr>
            </w:pPr>
            <w:r>
              <w:t>1</w:t>
            </w:r>
            <w:r w:rsidR="004C0C71">
              <w:t>1</w:t>
            </w:r>
            <w:r w:rsidR="00E83D18">
              <w:t>+ hours per week</w:t>
            </w:r>
          </w:p>
        </w:tc>
        <w:tc>
          <w:tcPr>
            <w:tcW w:w="3398" w:type="dxa"/>
          </w:tcPr>
          <w:p w14:paraId="2D7E8609" w14:textId="440689C3" w:rsidR="00C53136" w:rsidRDefault="00E83D18" w:rsidP="00FA6DEA">
            <w:pPr>
              <w:rPr>
                <w:ins w:id="223" w:author="Braid, Laura" w:date="2019-09-08T22:40:00Z"/>
              </w:rPr>
            </w:pPr>
            <w:r>
              <w:t xml:space="preserve">Acted as a role model for the team and encouraged the team to improve. </w:t>
            </w:r>
          </w:p>
        </w:tc>
        <w:tc>
          <w:tcPr>
            <w:tcW w:w="2315" w:type="dxa"/>
          </w:tcPr>
          <w:p w14:paraId="0BF82F50" w14:textId="77777777" w:rsidR="00FD4081" w:rsidRDefault="00FD4081" w:rsidP="00FD4081">
            <w:r>
              <w:t xml:space="preserve">Mr. Baker </w:t>
            </w:r>
          </w:p>
          <w:p w14:paraId="69E8CCE0" w14:textId="4B3BBEF8" w:rsidR="00C53136" w:rsidRDefault="00FD4081" w:rsidP="00FD4081">
            <w:pPr>
              <w:rPr>
                <w:ins w:id="224" w:author="Braid, Laura" w:date="2019-09-08T22:40:00Z"/>
              </w:rPr>
            </w:pPr>
            <w:r>
              <w:rPr>
                <w:rFonts w:ascii="Segoe UI" w:hAnsi="Segoe UI" w:cs="Segoe UI"/>
                <w:color w:val="605E5C"/>
                <w:sz w:val="18"/>
                <w:szCs w:val="18"/>
                <w:shd w:val="clear" w:color="auto" w:fill="FFFFFF"/>
              </w:rPr>
              <w:t>Kyle_Baker@gateschili.org</w:t>
            </w:r>
          </w:p>
        </w:tc>
      </w:tr>
      <w:tr w:rsidR="00C53136" w14:paraId="448F6CBC" w14:textId="77777777" w:rsidTr="00C53136">
        <w:trPr>
          <w:trHeight w:val="1072"/>
          <w:jc w:val="center"/>
          <w:ins w:id="225" w:author="Braid, Laura" w:date="2019-09-08T22:40:00Z"/>
        </w:trPr>
        <w:tc>
          <w:tcPr>
            <w:tcW w:w="2099" w:type="dxa"/>
          </w:tcPr>
          <w:p w14:paraId="1D7F4962" w14:textId="68266B3E" w:rsidR="00C53136" w:rsidRDefault="00380FD9" w:rsidP="00FA6DEA">
            <w:pPr>
              <w:rPr>
                <w:ins w:id="226" w:author="Braid, Laura" w:date="2019-09-08T22:40:00Z"/>
              </w:rPr>
            </w:pPr>
            <w:r>
              <w:t>Delta Sonic Fundraiser</w:t>
            </w:r>
          </w:p>
          <w:p w14:paraId="372EEA67" w14:textId="77777777" w:rsidR="00C53136" w:rsidRDefault="00C53136" w:rsidP="00FA6DEA">
            <w:pPr>
              <w:rPr>
                <w:ins w:id="227" w:author="Braid, Laura" w:date="2019-09-08T22:40:00Z"/>
              </w:rPr>
            </w:pPr>
          </w:p>
          <w:p w14:paraId="1DE334EE" w14:textId="77777777" w:rsidR="00C53136" w:rsidRDefault="00C53136" w:rsidP="00FA6DEA">
            <w:pPr>
              <w:rPr>
                <w:ins w:id="228" w:author="Braid, Laura" w:date="2019-09-08T22:40:00Z"/>
              </w:rPr>
            </w:pPr>
          </w:p>
          <w:p w14:paraId="30725B30" w14:textId="77777777" w:rsidR="00C53136" w:rsidRDefault="00C53136" w:rsidP="00FA6DEA">
            <w:pPr>
              <w:rPr>
                <w:ins w:id="229" w:author="Braid, Laura" w:date="2019-09-08T22:40:00Z"/>
              </w:rPr>
            </w:pPr>
          </w:p>
        </w:tc>
        <w:tc>
          <w:tcPr>
            <w:tcW w:w="1349" w:type="dxa"/>
          </w:tcPr>
          <w:p w14:paraId="74757035" w14:textId="7CF4552E" w:rsidR="00C53136" w:rsidRDefault="00380FD9" w:rsidP="00FA6DEA">
            <w:r>
              <w:t>8th</w:t>
            </w:r>
          </w:p>
        </w:tc>
        <w:tc>
          <w:tcPr>
            <w:tcW w:w="1985" w:type="dxa"/>
          </w:tcPr>
          <w:p w14:paraId="1BF63B2C" w14:textId="19CAE1DD" w:rsidR="00C53136" w:rsidRDefault="00380FD9" w:rsidP="00FA6DEA">
            <w:r>
              <w:t>Organizer</w:t>
            </w:r>
          </w:p>
        </w:tc>
        <w:tc>
          <w:tcPr>
            <w:tcW w:w="1387" w:type="dxa"/>
          </w:tcPr>
          <w:p w14:paraId="46F9E777" w14:textId="75075AF6" w:rsidR="00C53136" w:rsidRDefault="00380FD9" w:rsidP="00FA6DEA">
            <w:pPr>
              <w:rPr>
                <w:ins w:id="230" w:author="Braid, Laura" w:date="2019-09-08T22:40:00Z"/>
              </w:rPr>
            </w:pPr>
            <w:r>
              <w:t>Out</w:t>
            </w:r>
          </w:p>
        </w:tc>
        <w:tc>
          <w:tcPr>
            <w:tcW w:w="2312" w:type="dxa"/>
          </w:tcPr>
          <w:p w14:paraId="7C31999E" w14:textId="5DCE9357" w:rsidR="00C53136" w:rsidRDefault="004F6748" w:rsidP="00FA6DEA">
            <w:pPr>
              <w:rPr>
                <w:ins w:id="231" w:author="Braid, Laura" w:date="2019-09-08T22:40:00Z"/>
              </w:rPr>
            </w:pPr>
            <w:r>
              <w:t>3</w:t>
            </w:r>
            <w:r w:rsidR="00380FD9">
              <w:t xml:space="preserve"> hours per week</w:t>
            </w:r>
          </w:p>
        </w:tc>
        <w:tc>
          <w:tcPr>
            <w:tcW w:w="3398" w:type="dxa"/>
          </w:tcPr>
          <w:p w14:paraId="5F24770B" w14:textId="62FDAEBE" w:rsidR="00C53136" w:rsidRDefault="00380FD9" w:rsidP="00FA6DEA">
            <w:r>
              <w:t>Organized fundraiser campaign</w:t>
            </w:r>
            <w:r w:rsidR="0065276B">
              <w:t xml:space="preserve"> for my soccer team</w:t>
            </w:r>
          </w:p>
          <w:p w14:paraId="15DF36FD" w14:textId="31A579DC" w:rsidR="00380FD9" w:rsidRDefault="00380FD9" w:rsidP="00FA6DEA">
            <w:pPr>
              <w:rPr>
                <w:ins w:id="232" w:author="Braid, Laura" w:date="2019-09-08T22:40:00Z"/>
              </w:rPr>
            </w:pPr>
            <w:r>
              <w:t>Washed cars</w:t>
            </w:r>
            <w:r w:rsidR="0065276B">
              <w:t xml:space="preserve"> earn money to donate to people in need</w:t>
            </w:r>
          </w:p>
        </w:tc>
        <w:tc>
          <w:tcPr>
            <w:tcW w:w="2315" w:type="dxa"/>
          </w:tcPr>
          <w:p w14:paraId="253097DF" w14:textId="77777777" w:rsidR="004C19D6" w:rsidRDefault="004C19D6" w:rsidP="00FA6DEA">
            <w:r>
              <w:t xml:space="preserve">Mr. Barrows </w:t>
            </w:r>
          </w:p>
          <w:p w14:paraId="2F4D53AA" w14:textId="1187E388" w:rsidR="00C53136" w:rsidRPr="004C19D6" w:rsidRDefault="004C19D6" w:rsidP="00FA6DEA">
            <w:pPr>
              <w:rPr>
                <w:ins w:id="233" w:author="Braid, Laura" w:date="2019-09-08T22:40:00Z"/>
                <w:rFonts w:ascii="Segoe UI" w:hAnsi="Segoe UI" w:cs="Segoe UI"/>
                <w:sz w:val="16"/>
                <w:szCs w:val="16"/>
              </w:rPr>
            </w:pPr>
            <w:r w:rsidRPr="004C19D6">
              <w:rPr>
                <w:rFonts w:ascii="Segoe UI" w:hAnsi="Segoe UI" w:cs="Segoe UI"/>
                <w:color w:val="595959" w:themeColor="text1" w:themeTint="A6"/>
                <w:sz w:val="18"/>
                <w:szCs w:val="18"/>
              </w:rPr>
              <w:t>(585) 319-1272</w:t>
            </w:r>
          </w:p>
        </w:tc>
      </w:tr>
      <w:tr w:rsidR="00C53136" w14:paraId="3CD923A5" w14:textId="77777777" w:rsidTr="00C53136">
        <w:trPr>
          <w:trHeight w:val="1087"/>
          <w:jc w:val="center"/>
          <w:ins w:id="234" w:author="Braid, Laura" w:date="2019-09-08T22:40:00Z"/>
        </w:trPr>
        <w:tc>
          <w:tcPr>
            <w:tcW w:w="2099" w:type="dxa"/>
          </w:tcPr>
          <w:p w14:paraId="1AB73314" w14:textId="7FB39505" w:rsidR="00C53136" w:rsidRDefault="00A719C2" w:rsidP="00FA6DEA">
            <w:pPr>
              <w:rPr>
                <w:ins w:id="235" w:author="Braid, Laura" w:date="2019-09-08T22:40:00Z"/>
              </w:rPr>
            </w:pPr>
            <w:r>
              <w:t>Car washing</w:t>
            </w:r>
          </w:p>
          <w:p w14:paraId="012F5159" w14:textId="77777777" w:rsidR="00C53136" w:rsidRDefault="00C53136" w:rsidP="00FA6DEA">
            <w:pPr>
              <w:rPr>
                <w:ins w:id="236" w:author="Braid, Laura" w:date="2019-09-08T22:40:00Z"/>
              </w:rPr>
            </w:pPr>
          </w:p>
        </w:tc>
        <w:tc>
          <w:tcPr>
            <w:tcW w:w="1349" w:type="dxa"/>
          </w:tcPr>
          <w:p w14:paraId="3DB601AC" w14:textId="33333687" w:rsidR="00C53136" w:rsidRDefault="00A719C2" w:rsidP="00FA6DEA">
            <w:r>
              <w:t>11th</w:t>
            </w:r>
          </w:p>
        </w:tc>
        <w:tc>
          <w:tcPr>
            <w:tcW w:w="1985" w:type="dxa"/>
          </w:tcPr>
          <w:p w14:paraId="13A435D5" w14:textId="4E18D468" w:rsidR="00C53136" w:rsidRDefault="00A719C2" w:rsidP="00FA6DEA">
            <w:r>
              <w:t>Organizer</w:t>
            </w:r>
          </w:p>
        </w:tc>
        <w:tc>
          <w:tcPr>
            <w:tcW w:w="1387" w:type="dxa"/>
          </w:tcPr>
          <w:p w14:paraId="1CF0749E" w14:textId="0E3DE2B6" w:rsidR="00C53136" w:rsidRDefault="00A719C2" w:rsidP="00FA6DEA">
            <w:pPr>
              <w:rPr>
                <w:ins w:id="237" w:author="Braid, Laura" w:date="2019-09-08T22:40:00Z"/>
              </w:rPr>
            </w:pPr>
            <w:r>
              <w:t>Out</w:t>
            </w:r>
          </w:p>
        </w:tc>
        <w:tc>
          <w:tcPr>
            <w:tcW w:w="2312" w:type="dxa"/>
          </w:tcPr>
          <w:p w14:paraId="4FB687AF" w14:textId="5D5D0267" w:rsidR="00C53136" w:rsidRDefault="00A374A8" w:rsidP="00FA6DEA">
            <w:pPr>
              <w:rPr>
                <w:ins w:id="238" w:author="Braid, Laura" w:date="2019-09-08T22:40:00Z"/>
              </w:rPr>
            </w:pPr>
            <w:r>
              <w:t>4</w:t>
            </w:r>
            <w:r w:rsidR="00A719C2">
              <w:t>+ hours per week</w:t>
            </w:r>
          </w:p>
        </w:tc>
        <w:tc>
          <w:tcPr>
            <w:tcW w:w="3398" w:type="dxa"/>
          </w:tcPr>
          <w:p w14:paraId="137E2C08" w14:textId="77777777" w:rsidR="00C53136" w:rsidRDefault="00A719C2" w:rsidP="00FA6DEA">
            <w:r>
              <w:t>Designed a logo for company</w:t>
            </w:r>
          </w:p>
          <w:p w14:paraId="22510E0A" w14:textId="4B2660D1" w:rsidR="00A719C2" w:rsidRDefault="00A719C2" w:rsidP="00FA6DEA">
            <w:r>
              <w:t>Handed fliers</w:t>
            </w:r>
          </w:p>
          <w:p w14:paraId="28802233" w14:textId="7CB0271B" w:rsidR="00A719C2" w:rsidRDefault="00A719C2" w:rsidP="00FA6DEA">
            <w:pPr>
              <w:rPr>
                <w:ins w:id="239" w:author="Braid, Laura" w:date="2019-09-08T22:40:00Z"/>
              </w:rPr>
            </w:pPr>
            <w:r>
              <w:t>Washed cars for free during the summer</w:t>
            </w:r>
          </w:p>
        </w:tc>
        <w:tc>
          <w:tcPr>
            <w:tcW w:w="2315" w:type="dxa"/>
          </w:tcPr>
          <w:p w14:paraId="0E19A1F1" w14:textId="77777777" w:rsidR="00C53136" w:rsidRDefault="00A719C2" w:rsidP="00FA6DEA">
            <w:r>
              <w:t>Mr. Lam</w:t>
            </w:r>
          </w:p>
          <w:p w14:paraId="56ACC39C" w14:textId="4D15CC75" w:rsidR="00A719C2" w:rsidRPr="00A719C2" w:rsidRDefault="00A719C2" w:rsidP="00FA6DEA">
            <w:pPr>
              <w:rPr>
                <w:ins w:id="240" w:author="Braid, Laura" w:date="2019-09-08T22:40:00Z"/>
                <w:rFonts w:ascii="Segoe UI" w:hAnsi="Segoe UI" w:cs="Segoe UI"/>
                <w:sz w:val="18"/>
                <w:szCs w:val="18"/>
              </w:rPr>
            </w:pPr>
            <w:r w:rsidRPr="00A719C2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>(585) 260-2065</w:t>
            </w:r>
          </w:p>
        </w:tc>
      </w:tr>
    </w:tbl>
    <w:p w14:paraId="713940F6" w14:textId="77777777" w:rsidR="001A74F6" w:rsidRDefault="001A74F6" w:rsidP="001A74F6">
      <w:pPr>
        <w:spacing w:after="0"/>
        <w:ind w:left="360"/>
        <w:rPr>
          <w:ins w:id="241" w:author="Braid, Laura" w:date="2019-09-08T22:40:00Z"/>
        </w:rPr>
      </w:pPr>
    </w:p>
    <w:p w14:paraId="3C7E1D45" w14:textId="4532552C" w:rsidR="0077371F" w:rsidRPr="00C53136" w:rsidRDefault="00D87194" w:rsidP="00776B1B">
      <w:pPr>
        <w:spacing w:after="0"/>
        <w:rPr>
          <w:ins w:id="242" w:author="Braid, Laura" w:date="2019-09-08T22:40:00Z"/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6FA6242" wp14:editId="1B522020">
                <wp:simplePos x="0" y="0"/>
                <wp:positionH relativeFrom="column">
                  <wp:posOffset>36697</wp:posOffset>
                </wp:positionH>
                <wp:positionV relativeFrom="paragraph">
                  <wp:posOffset>-74810</wp:posOffset>
                </wp:positionV>
                <wp:extent cx="118800" cy="195840"/>
                <wp:effectExtent l="57150" t="57150" r="52705" b="5207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8800" cy="1958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B4AB530" id="Ink 7" o:spid="_x0000_s1026" type="#_x0000_t75" style="position:absolute;margin-left:2.2pt;margin-top:-6.6pt;width:10.75pt;height:1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">
                <v:imagedata r:id="rId25" o:title=""/>
              </v:shape>
            </w:pict>
          </mc:Fallback>
        </mc:AlternateContent>
      </w:r>
      <w:ins w:id="243" w:author="Braid, Laura" w:date="2019-09-08T22:40:00Z">
        <w:r w:rsidR="0066174A" w:rsidRPr="00C53136">
          <w:rPr>
            <w:rFonts w:asciiTheme="majorHAnsi" w:hAnsiTheme="majorHAnsi"/>
            <w:b/>
            <w:sz w:val="28"/>
            <w:szCs w:val="28"/>
          </w:rPr>
          <w:sym w:font="Wingdings" w:char="F071"/>
        </w:r>
        <w:r w:rsidR="0066174A">
          <w:rPr>
            <w:rFonts w:asciiTheme="majorHAnsi" w:hAnsiTheme="majorHAnsi"/>
            <w:b/>
          </w:rPr>
          <w:t xml:space="preserve"> </w:t>
        </w:r>
        <w:r w:rsidR="0077371F" w:rsidRPr="00C53136">
          <w:rPr>
            <w:rFonts w:asciiTheme="majorHAnsi" w:hAnsiTheme="majorHAnsi"/>
            <w:b/>
            <w:bCs/>
            <w:sz w:val="26"/>
            <w:szCs w:val="26"/>
          </w:rPr>
          <w:t>I have read this form and can verify its complete authenticity.</w:t>
        </w:r>
      </w:ins>
    </w:p>
    <w:p w14:paraId="4D35BC4D" w14:textId="77777777" w:rsidR="0077371F" w:rsidRPr="00FA6DEA" w:rsidRDefault="0077371F" w:rsidP="00776B1B">
      <w:pPr>
        <w:spacing w:after="0"/>
        <w:rPr>
          <w:ins w:id="244" w:author="Braid, Laura" w:date="2019-09-08T22:40:00Z"/>
          <w:rFonts w:asciiTheme="majorHAnsi" w:hAnsiTheme="majorHAnsi"/>
        </w:rPr>
      </w:pPr>
    </w:p>
    <w:p w14:paraId="2185C6D1" w14:textId="0261028D" w:rsidR="0077371F" w:rsidRPr="004C394E" w:rsidRDefault="0077371F" w:rsidP="00776B1B">
      <w:pPr>
        <w:spacing w:after="0"/>
        <w:rPr>
          <w:ins w:id="245" w:author="Braid, Laura" w:date="2019-09-08T22:40:00Z"/>
          <w:rFonts w:asciiTheme="majorHAnsi" w:hAnsiTheme="majorHAnsi"/>
          <w:b/>
          <w:sz w:val="26"/>
          <w:szCs w:val="26"/>
        </w:rPr>
      </w:pPr>
      <w:ins w:id="246" w:author="Braid, Laura" w:date="2019-09-08T22:40:00Z">
        <w:r w:rsidRPr="00FA6DEA">
          <w:rPr>
            <w:rFonts w:asciiTheme="majorHAnsi" w:hAnsiTheme="majorHAnsi"/>
          </w:rPr>
          <w:tab/>
        </w:r>
      </w:ins>
      <w:r w:rsidR="00C53136">
        <w:rPr>
          <w:rFonts w:asciiTheme="majorHAnsi" w:hAnsiTheme="majorHAnsi"/>
        </w:rPr>
        <w:t>**</w:t>
      </w:r>
      <w:ins w:id="247" w:author="Braid, Laura" w:date="2019-09-08T22:40:00Z">
        <w:r w:rsidRPr="004C394E">
          <w:rPr>
            <w:rFonts w:asciiTheme="majorHAnsi" w:hAnsiTheme="majorHAnsi"/>
            <w:b/>
            <w:sz w:val="26"/>
            <w:szCs w:val="26"/>
          </w:rPr>
          <w:t>Parent/Guardian Signature</w:t>
        </w:r>
        <w:r w:rsidR="0066174A" w:rsidRPr="004C394E">
          <w:rPr>
            <w:rFonts w:asciiTheme="majorHAnsi" w:hAnsiTheme="majorHAnsi"/>
            <w:b/>
            <w:sz w:val="26"/>
            <w:szCs w:val="26"/>
          </w:rPr>
          <w:t>:</w:t>
        </w:r>
        <w:r w:rsidRPr="004C394E">
          <w:rPr>
            <w:rFonts w:asciiTheme="majorHAnsi" w:hAnsiTheme="majorHAnsi"/>
            <w:b/>
            <w:sz w:val="26"/>
            <w:szCs w:val="26"/>
          </w:rPr>
          <w:t xml:space="preserve"> </w:t>
        </w:r>
        <w:r w:rsidR="004C394E">
          <w:rPr>
            <w:rFonts w:asciiTheme="majorHAnsi" w:hAnsiTheme="majorHAnsi"/>
            <w:b/>
            <w:sz w:val="26"/>
            <w:szCs w:val="26"/>
          </w:rPr>
          <w:t>__________________________</w:t>
        </w:r>
        <w:r w:rsidRPr="004C394E">
          <w:rPr>
            <w:rFonts w:asciiTheme="majorHAnsi" w:hAnsiTheme="majorHAnsi"/>
            <w:b/>
            <w:sz w:val="26"/>
            <w:szCs w:val="26"/>
          </w:rPr>
          <w:t>___________________________</w:t>
        </w:r>
        <w:r w:rsidRPr="004C394E">
          <w:rPr>
            <w:rFonts w:asciiTheme="majorHAnsi" w:hAnsiTheme="majorHAnsi"/>
            <w:b/>
            <w:sz w:val="26"/>
            <w:szCs w:val="26"/>
          </w:rPr>
          <w:tab/>
        </w:r>
        <w:r w:rsidRPr="004C394E">
          <w:rPr>
            <w:rFonts w:asciiTheme="majorHAnsi" w:hAnsiTheme="majorHAnsi"/>
            <w:b/>
            <w:sz w:val="26"/>
            <w:szCs w:val="26"/>
          </w:rPr>
          <w:tab/>
        </w:r>
        <w:r w:rsidR="00FA6DEA" w:rsidRPr="004C394E">
          <w:rPr>
            <w:rFonts w:asciiTheme="majorHAnsi" w:hAnsiTheme="majorHAnsi"/>
            <w:b/>
            <w:sz w:val="26"/>
            <w:szCs w:val="26"/>
          </w:rPr>
          <w:tab/>
        </w:r>
        <w:r w:rsidRPr="004C394E">
          <w:rPr>
            <w:rFonts w:asciiTheme="majorHAnsi" w:hAnsiTheme="majorHAnsi"/>
            <w:b/>
            <w:sz w:val="26"/>
            <w:szCs w:val="26"/>
          </w:rPr>
          <w:t xml:space="preserve">Date </w:t>
        </w:r>
      </w:ins>
      <w:r w:rsidR="009A1F12">
        <w:rPr>
          <w:rFonts w:asciiTheme="majorHAnsi" w:hAnsiTheme="majorHAnsi"/>
          <w:b/>
          <w:sz w:val="26"/>
          <w:szCs w:val="26"/>
        </w:rPr>
        <w:t>10/25/21</w:t>
      </w:r>
    </w:p>
    <w:p w14:paraId="24290889" w14:textId="3DBDDC48" w:rsidR="0077371F" w:rsidRPr="00FA6DEA" w:rsidRDefault="00D87194" w:rsidP="00776B1B">
      <w:pPr>
        <w:spacing w:after="0"/>
        <w:rPr>
          <w:ins w:id="248" w:author="Braid, Laura" w:date="2019-09-08T22:40:00Z"/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7B87C37" wp14:editId="6A0F4C7D">
                <wp:simplePos x="0" y="0"/>
                <wp:positionH relativeFrom="column">
                  <wp:posOffset>36697</wp:posOffset>
                </wp:positionH>
                <wp:positionV relativeFrom="paragraph">
                  <wp:posOffset>81090</wp:posOffset>
                </wp:positionV>
                <wp:extent cx="129600" cy="212400"/>
                <wp:effectExtent l="57150" t="38100" r="41910" b="546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9600" cy="2124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181665C" id="Ink 8" o:spid="_x0000_s1026" type="#_x0000_t75" style="position:absolute;margin-left:2.2pt;margin-top:5.7pt;width:11.6pt;height:1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">
                <v:imagedata r:id="rId27" o:title=""/>
              </v:shape>
            </w:pict>
          </mc:Fallback>
        </mc:AlternateContent>
      </w:r>
    </w:p>
    <w:p w14:paraId="5539239E" w14:textId="77777777" w:rsidR="0077371F" w:rsidRPr="00C53136" w:rsidRDefault="0066174A" w:rsidP="0066174A">
      <w:pPr>
        <w:spacing w:after="0"/>
        <w:rPr>
          <w:ins w:id="249" w:author="Braid, Laura" w:date="2019-09-08T22:40:00Z"/>
          <w:rFonts w:asciiTheme="majorHAnsi" w:hAnsiTheme="majorHAnsi"/>
          <w:b/>
          <w:sz w:val="26"/>
          <w:szCs w:val="26"/>
        </w:rPr>
      </w:pPr>
      <w:ins w:id="250" w:author="Braid, Laura" w:date="2019-09-08T22:40:00Z">
        <w:r w:rsidRPr="00C53136">
          <w:rPr>
            <w:rFonts w:asciiTheme="majorHAnsi" w:hAnsiTheme="majorHAnsi"/>
            <w:b/>
            <w:sz w:val="28"/>
            <w:szCs w:val="28"/>
          </w:rPr>
          <w:sym w:font="Wingdings" w:char="F071"/>
        </w:r>
        <w:r w:rsidRPr="00C53136">
          <w:rPr>
            <w:rFonts w:asciiTheme="majorHAnsi" w:hAnsiTheme="majorHAnsi"/>
            <w:b/>
          </w:rPr>
          <w:t xml:space="preserve">  </w:t>
        </w:r>
        <w:r w:rsidR="0077371F" w:rsidRPr="00C53136">
          <w:rPr>
            <w:rFonts w:asciiTheme="majorHAnsi" w:hAnsiTheme="majorHAnsi"/>
            <w:b/>
            <w:sz w:val="26"/>
            <w:szCs w:val="26"/>
          </w:rPr>
          <w:t>I have honestly and accurately completed this form to the best of my ability and understand that completion of t</w:t>
        </w:r>
        <w:r w:rsidRPr="00C53136">
          <w:rPr>
            <w:rFonts w:asciiTheme="majorHAnsi" w:hAnsiTheme="majorHAnsi"/>
            <w:b/>
            <w:sz w:val="26"/>
            <w:szCs w:val="26"/>
          </w:rPr>
          <w:t xml:space="preserve">his form does not guarantee </w:t>
        </w:r>
        <w:r w:rsidR="004C394E" w:rsidRPr="00C53136">
          <w:rPr>
            <w:rFonts w:asciiTheme="majorHAnsi" w:hAnsiTheme="majorHAnsi"/>
            <w:b/>
            <w:sz w:val="26"/>
            <w:szCs w:val="26"/>
          </w:rPr>
          <w:t>membership to the High School Gates Chili National Honor Society.</w:t>
        </w:r>
      </w:ins>
    </w:p>
    <w:p w14:paraId="0C1858EA" w14:textId="7EF654EB" w:rsidR="004C394E" w:rsidRPr="00FA6DEA" w:rsidRDefault="004C394E" w:rsidP="0066174A">
      <w:pPr>
        <w:spacing w:after="0"/>
        <w:rPr>
          <w:ins w:id="251" w:author="Braid, Laura" w:date="2019-09-08T22:40:00Z"/>
          <w:rFonts w:asciiTheme="majorHAnsi" w:hAnsiTheme="majorHAnsi"/>
          <w:b/>
        </w:rPr>
      </w:pPr>
    </w:p>
    <w:p w14:paraId="0EB20907" w14:textId="4E8BB2E9" w:rsidR="006309B6" w:rsidRPr="002476FE" w:rsidRDefault="00215B15" w:rsidP="002476FE">
      <w:pPr>
        <w:spacing w:after="0"/>
        <w:ind w:firstLine="720"/>
        <w:rPr>
          <w:rFonts w:asciiTheme="majorHAnsi" w:hAnsiTheme="majorHAnsi"/>
          <w:b/>
          <w:sz w:val="26"/>
          <w:szCs w:val="26"/>
          <w:rPrChange w:id="252" w:author="Braid, Laura" w:date="2019-09-08T22:40:00Z">
            <w:rPr>
              <w:rFonts w:ascii="Times New Roman" w:hAnsi="Times New Roman"/>
              <w:sz w:val="24"/>
            </w:rPr>
          </w:rPrChange>
        </w:rPr>
      </w:pPr>
      <w:r>
        <w:rPr>
          <w:rFonts w:asciiTheme="majorHAnsi" w:hAnsiTheme="majorHAnsi"/>
          <w:b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DD255F" wp14:editId="39FA2C6F">
                <wp:simplePos x="0" y="0"/>
                <wp:positionH relativeFrom="column">
                  <wp:posOffset>2279015</wp:posOffset>
                </wp:positionH>
                <wp:positionV relativeFrom="paragraph">
                  <wp:posOffset>-165735</wp:posOffset>
                </wp:positionV>
                <wp:extent cx="3065890" cy="494650"/>
                <wp:effectExtent l="57150" t="38100" r="39370" b="5842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65890" cy="49465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90BDAFC" id="Ink 14" o:spid="_x0000_s1026" type="#_x0000_t75" style="position:absolute;margin-left:178.75pt;margin-top:-13.75pt;width:242.8pt;height:4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">
                <v:imagedata r:id="rId29" o:title="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9C43904" wp14:editId="4D87710B">
                <wp:simplePos x="0" y="0"/>
                <wp:positionH relativeFrom="column">
                  <wp:posOffset>2279015</wp:posOffset>
                </wp:positionH>
                <wp:positionV relativeFrom="paragraph">
                  <wp:posOffset>-150495</wp:posOffset>
                </wp:positionV>
                <wp:extent cx="1843315" cy="445770"/>
                <wp:effectExtent l="57150" t="38100" r="24130" b="495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43315" cy="44577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E1094F7" id="Ink 15" o:spid="_x0000_s1026" type="#_x0000_t75" style="position:absolute;margin-left:178.75pt;margin-top:-12.55pt;width:146.6pt;height:3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">
                <v:imagedata r:id="rId31" o:title=""/>
              </v:shape>
            </w:pict>
          </mc:Fallback>
        </mc:AlternateContent>
      </w:r>
      <w:r w:rsidR="00C53136">
        <w:rPr>
          <w:rFonts w:asciiTheme="majorHAnsi" w:hAnsiTheme="majorHAnsi"/>
          <w:b/>
          <w:sz w:val="26"/>
          <w:szCs w:val="26"/>
        </w:rPr>
        <w:t>**</w:t>
      </w:r>
      <w:ins w:id="253" w:author="Braid, Laura" w:date="2019-09-08T22:40:00Z">
        <w:r w:rsidR="001A74F6" w:rsidRPr="004C394E">
          <w:rPr>
            <w:rFonts w:asciiTheme="majorHAnsi" w:hAnsiTheme="majorHAnsi"/>
            <w:b/>
            <w:sz w:val="26"/>
            <w:szCs w:val="26"/>
          </w:rPr>
          <w:t>Student Signature</w:t>
        </w:r>
        <w:r w:rsidR="0066174A" w:rsidRPr="004C394E">
          <w:rPr>
            <w:rFonts w:asciiTheme="majorHAnsi" w:hAnsiTheme="majorHAnsi"/>
            <w:b/>
            <w:sz w:val="26"/>
            <w:szCs w:val="26"/>
          </w:rPr>
          <w:t>:</w:t>
        </w:r>
        <w:r w:rsidR="001A74F6" w:rsidRPr="004C394E">
          <w:rPr>
            <w:rFonts w:asciiTheme="majorHAnsi" w:hAnsiTheme="majorHAnsi"/>
            <w:b/>
            <w:sz w:val="26"/>
            <w:szCs w:val="26"/>
          </w:rPr>
          <w:t xml:space="preserve"> _</w:t>
        </w:r>
        <w:r w:rsidR="004C394E">
          <w:rPr>
            <w:rFonts w:asciiTheme="majorHAnsi" w:hAnsiTheme="majorHAnsi"/>
            <w:b/>
            <w:sz w:val="26"/>
            <w:szCs w:val="26"/>
          </w:rPr>
          <w:t>____________</w:t>
        </w:r>
        <w:r w:rsidR="0066174A" w:rsidRPr="004C394E">
          <w:rPr>
            <w:rFonts w:asciiTheme="majorHAnsi" w:hAnsiTheme="majorHAnsi"/>
            <w:b/>
            <w:sz w:val="26"/>
            <w:szCs w:val="26"/>
          </w:rPr>
          <w:t>______</w:t>
        </w:r>
        <w:r w:rsidR="0077371F" w:rsidRPr="004C394E">
          <w:rPr>
            <w:rFonts w:asciiTheme="majorHAnsi" w:hAnsiTheme="majorHAnsi"/>
            <w:b/>
            <w:sz w:val="26"/>
            <w:szCs w:val="26"/>
          </w:rPr>
          <w:t>____________________________________________</w:t>
        </w:r>
        <w:r w:rsidR="0077371F" w:rsidRPr="004C394E">
          <w:rPr>
            <w:rFonts w:asciiTheme="majorHAnsi" w:hAnsiTheme="majorHAnsi"/>
            <w:b/>
            <w:sz w:val="26"/>
            <w:szCs w:val="26"/>
          </w:rPr>
          <w:tab/>
        </w:r>
        <w:r w:rsidR="0077371F" w:rsidRPr="004C394E">
          <w:rPr>
            <w:rFonts w:asciiTheme="majorHAnsi" w:hAnsiTheme="majorHAnsi"/>
            <w:b/>
            <w:sz w:val="26"/>
            <w:szCs w:val="26"/>
          </w:rPr>
          <w:tab/>
        </w:r>
        <w:r w:rsidR="004C394E">
          <w:rPr>
            <w:rFonts w:asciiTheme="majorHAnsi" w:hAnsiTheme="majorHAnsi"/>
            <w:b/>
            <w:sz w:val="26"/>
            <w:szCs w:val="26"/>
          </w:rPr>
          <w:tab/>
        </w:r>
        <w:r w:rsidR="004C394E">
          <w:rPr>
            <w:rFonts w:asciiTheme="majorHAnsi" w:hAnsiTheme="majorHAnsi"/>
            <w:b/>
            <w:sz w:val="26"/>
            <w:szCs w:val="26"/>
          </w:rPr>
          <w:tab/>
          <w:t xml:space="preserve">Date </w:t>
        </w:r>
      </w:ins>
      <w:r w:rsidR="009A1F12">
        <w:rPr>
          <w:rFonts w:asciiTheme="majorHAnsi" w:hAnsiTheme="majorHAnsi"/>
          <w:b/>
          <w:sz w:val="26"/>
          <w:szCs w:val="26"/>
        </w:rPr>
        <w:t>10/25/21</w:t>
      </w:r>
    </w:p>
    <w:sectPr w:rsidR="006309B6" w:rsidRPr="002476FE" w:rsidSect="00DC28B3">
      <w:pgSz w:w="15840" w:h="12240" w:orient="landscape"/>
      <w:pgMar w:top="720" w:right="720" w:bottom="720" w:left="720" w:header="720" w:footer="720" w:gutter="0"/>
      <w:pgBorders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  <w:sectPrChange w:id="254" w:author="Braid, Laura" w:date="2019-09-08T22:40:00Z">
        <w:sectPr w:rsidR="006309B6" w:rsidRPr="002476FE" w:rsidSect="00DC28B3">
          <w:pgSz w:w="12240" w:h="15840" w:orient="portrait"/>
          <w:pgMar w:top="720" w:right="720" w:bottom="720" w:left="72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9C65E" w14:textId="77777777" w:rsidR="00546890" w:rsidRDefault="00546890" w:rsidP="00DC28B3">
      <w:pPr>
        <w:spacing w:after="0" w:line="240" w:lineRule="auto"/>
      </w:pPr>
      <w:r>
        <w:separator/>
      </w:r>
    </w:p>
  </w:endnote>
  <w:endnote w:type="continuationSeparator" w:id="0">
    <w:p w14:paraId="785FD4D1" w14:textId="77777777" w:rsidR="00546890" w:rsidRDefault="00546890" w:rsidP="00DC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ircular Std Light">
    <w:altName w:val="Calibri"/>
    <w:panose1 w:val="00000000000000000000"/>
    <w:charset w:val="00"/>
    <w:family w:val="swiss"/>
    <w:notTrueType/>
    <w:pitch w:val="variable"/>
    <w:sig w:usb0="000000BF" w:usb1="8001C87F" w:usb2="0000000A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ircular Std Medium">
    <w:altName w:val="Calibri"/>
    <w:panose1 w:val="00000000000000000000"/>
    <w:charset w:val="00"/>
    <w:family w:val="swiss"/>
    <w:notTrueType/>
    <w:pitch w:val="variable"/>
    <w:sig w:usb0="8000002F" w:usb1="5000E47B" w:usb2="00000008" w:usb3="00000000" w:csb0="00000001" w:csb1="00000000"/>
  </w:font>
  <w:font w:name="Circular Spotify Tx T Bold">
    <w:altName w:val="Calibri"/>
    <w:charset w:val="00"/>
    <w:family w:val="swiss"/>
    <w:pitch w:val="variable"/>
    <w:sig w:usb0="A00000BF" w:usb1="5000E47B" w:usb2="00000008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ACAEB" w14:textId="77777777" w:rsidR="00546890" w:rsidRDefault="00546890" w:rsidP="00DC28B3">
      <w:pPr>
        <w:spacing w:after="0" w:line="240" w:lineRule="auto"/>
      </w:pPr>
      <w:r>
        <w:separator/>
      </w:r>
    </w:p>
  </w:footnote>
  <w:footnote w:type="continuationSeparator" w:id="0">
    <w:p w14:paraId="646DDDDE" w14:textId="77777777" w:rsidR="00546890" w:rsidRDefault="00546890" w:rsidP="00DC2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606231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51A23C" w14:textId="510133C6" w:rsidR="00694EA2" w:rsidRDefault="00694EA2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F970CB" w14:textId="77777777" w:rsidR="00DC28B3" w:rsidRDefault="00DC2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772DA"/>
    <w:multiLevelType w:val="hybridMultilevel"/>
    <w:tmpl w:val="D292BF22"/>
    <w:lvl w:ilvl="0" w:tplc="08ACEAF0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134A426">
      <w:start w:val="1"/>
      <w:numFmt w:val="bullet"/>
      <w:suff w:val="nothing"/>
      <w:lvlText w:val=""/>
      <w:lvlJc w:val="left"/>
      <w:pPr>
        <w:ind w:left="360" w:firstLine="252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FCF32CB"/>
    <w:multiLevelType w:val="hybridMultilevel"/>
    <w:tmpl w:val="8922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C6C80"/>
    <w:multiLevelType w:val="hybridMultilevel"/>
    <w:tmpl w:val="61069DF8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 w15:restartNumberingAfterBreak="0">
    <w:nsid w:val="1DF168E9"/>
    <w:multiLevelType w:val="hybridMultilevel"/>
    <w:tmpl w:val="F4D644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04D5F41"/>
    <w:multiLevelType w:val="hybridMultilevel"/>
    <w:tmpl w:val="0D641D36"/>
    <w:lvl w:ilvl="0" w:tplc="713A431C">
      <w:start w:val="585"/>
      <w:numFmt w:val="bullet"/>
      <w:lvlText w:val=""/>
      <w:lvlJc w:val="left"/>
      <w:pPr>
        <w:ind w:left="720" w:hanging="360"/>
      </w:pPr>
      <w:rPr>
        <w:rFonts w:ascii="Symbol" w:eastAsiaTheme="minorHAnsi" w:hAnsi="Symbol" w:cs="Circular Std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F071F"/>
    <w:multiLevelType w:val="hybridMultilevel"/>
    <w:tmpl w:val="B2B6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6326C"/>
    <w:multiLevelType w:val="hybridMultilevel"/>
    <w:tmpl w:val="227C5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B3830"/>
    <w:multiLevelType w:val="hybridMultilevel"/>
    <w:tmpl w:val="8716C126"/>
    <w:lvl w:ilvl="0" w:tplc="3F143E86">
      <w:start w:val="1"/>
      <w:numFmt w:val="decimal"/>
      <w:lvlText w:val="%1."/>
      <w:lvlJc w:val="left"/>
      <w:pPr>
        <w:ind w:left="792" w:hanging="360"/>
      </w:pPr>
      <w:rPr>
        <w:rFonts w:ascii="Calisto MT" w:hAnsi="Calisto MT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27F80039"/>
    <w:multiLevelType w:val="hybridMultilevel"/>
    <w:tmpl w:val="95BE1C8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B7679AD"/>
    <w:multiLevelType w:val="hybridMultilevel"/>
    <w:tmpl w:val="BEEE53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8013D2"/>
    <w:multiLevelType w:val="hybridMultilevel"/>
    <w:tmpl w:val="3F82D832"/>
    <w:lvl w:ilvl="0" w:tplc="A2BA4DC6">
      <w:start w:val="1"/>
      <w:numFmt w:val="upperRoman"/>
      <w:lvlText w:val="%1."/>
      <w:lvlJc w:val="left"/>
      <w:pPr>
        <w:ind w:left="765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32BB6CBC"/>
    <w:multiLevelType w:val="hybridMultilevel"/>
    <w:tmpl w:val="8DB040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80134DA"/>
    <w:multiLevelType w:val="hybridMultilevel"/>
    <w:tmpl w:val="5EC2BFD6"/>
    <w:lvl w:ilvl="0" w:tplc="FB209DEE">
      <w:start w:val="1"/>
      <w:numFmt w:val="bullet"/>
      <w:suff w:val="nothing"/>
      <w:lvlText w:val=""/>
      <w:lvlJc w:val="left"/>
      <w:pPr>
        <w:ind w:left="360" w:firstLine="25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89D0E7C"/>
    <w:multiLevelType w:val="hybridMultilevel"/>
    <w:tmpl w:val="E61076BE"/>
    <w:lvl w:ilvl="0" w:tplc="0258675E">
      <w:start w:val="585"/>
      <w:numFmt w:val="bullet"/>
      <w:suff w:val="nothing"/>
      <w:lvlText w:val=""/>
      <w:lvlJc w:val="left"/>
      <w:pPr>
        <w:ind w:left="360" w:hanging="360"/>
      </w:pPr>
      <w:rPr>
        <w:rFonts w:ascii="Symbol" w:eastAsiaTheme="minorHAnsi" w:hAnsi="Symbol" w:cs="Circular Std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9907D3"/>
    <w:multiLevelType w:val="hybridMultilevel"/>
    <w:tmpl w:val="E61076BE"/>
    <w:lvl w:ilvl="0" w:tplc="0258675E">
      <w:start w:val="585"/>
      <w:numFmt w:val="bullet"/>
      <w:suff w:val="nothing"/>
      <w:lvlText w:val=""/>
      <w:lvlJc w:val="left"/>
      <w:pPr>
        <w:ind w:left="360" w:hanging="360"/>
      </w:pPr>
      <w:rPr>
        <w:rFonts w:ascii="Symbol" w:eastAsiaTheme="minorHAnsi" w:hAnsi="Symbol" w:cs="Circular Std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C86BA2"/>
    <w:multiLevelType w:val="hybridMultilevel"/>
    <w:tmpl w:val="DBCE2AB6"/>
    <w:lvl w:ilvl="0" w:tplc="BB92641C">
      <w:start w:val="1"/>
      <w:numFmt w:val="bullet"/>
      <w:suff w:val="nothing"/>
      <w:lvlText w:val=""/>
      <w:lvlJc w:val="left"/>
      <w:pPr>
        <w:ind w:left="360" w:firstLine="25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4E11DE0"/>
    <w:multiLevelType w:val="hybridMultilevel"/>
    <w:tmpl w:val="7950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8137C"/>
    <w:multiLevelType w:val="hybridMultilevel"/>
    <w:tmpl w:val="480EB5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99809E6"/>
    <w:multiLevelType w:val="hybridMultilevel"/>
    <w:tmpl w:val="C5CE11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A056550"/>
    <w:multiLevelType w:val="hybridMultilevel"/>
    <w:tmpl w:val="2BC0C464"/>
    <w:lvl w:ilvl="0" w:tplc="8BDA8E4A">
      <w:start w:val="1"/>
      <w:numFmt w:val="bullet"/>
      <w:suff w:val="nothing"/>
      <w:lvlText w:val=""/>
      <w:lvlJc w:val="left"/>
      <w:pPr>
        <w:ind w:left="360" w:firstLine="25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509A6076"/>
    <w:multiLevelType w:val="hybridMultilevel"/>
    <w:tmpl w:val="53823174"/>
    <w:lvl w:ilvl="0" w:tplc="8F02C8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321DB"/>
    <w:multiLevelType w:val="hybridMultilevel"/>
    <w:tmpl w:val="8AE02842"/>
    <w:lvl w:ilvl="0" w:tplc="08ACEA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25" w:hanging="360"/>
      </w:pPr>
      <w:rPr>
        <w:rFonts w:ascii="Wingdings" w:hAnsi="Wingdings" w:hint="default"/>
      </w:rPr>
    </w:lvl>
  </w:abstractNum>
  <w:abstractNum w:abstractNumId="22" w15:restartNumberingAfterBreak="0">
    <w:nsid w:val="55044C6D"/>
    <w:multiLevelType w:val="hybridMultilevel"/>
    <w:tmpl w:val="02BE9A88"/>
    <w:lvl w:ilvl="0" w:tplc="CEE49F14">
      <w:start w:val="2"/>
      <w:numFmt w:val="lowerLetter"/>
      <w:lvlText w:val="%1."/>
      <w:lvlJc w:val="left"/>
      <w:pPr>
        <w:ind w:left="13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3" w15:restartNumberingAfterBreak="0">
    <w:nsid w:val="561C2EF8"/>
    <w:multiLevelType w:val="hybridMultilevel"/>
    <w:tmpl w:val="FD1A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32C46"/>
    <w:multiLevelType w:val="hybridMultilevel"/>
    <w:tmpl w:val="46B27C7A"/>
    <w:lvl w:ilvl="0" w:tplc="C9A41DCA">
      <w:start w:val="1"/>
      <w:numFmt w:val="bullet"/>
      <w:lvlText w:val=""/>
      <w:lvlJc w:val="left"/>
      <w:pPr>
        <w:ind w:left="360" w:firstLine="25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60AB5B61"/>
    <w:multiLevelType w:val="hybridMultilevel"/>
    <w:tmpl w:val="83442D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B177F"/>
    <w:multiLevelType w:val="hybridMultilevel"/>
    <w:tmpl w:val="2BEEB4A6"/>
    <w:lvl w:ilvl="0" w:tplc="0258675E">
      <w:start w:val="585"/>
      <w:numFmt w:val="bullet"/>
      <w:suff w:val="nothing"/>
      <w:lvlText w:val=""/>
      <w:lvlJc w:val="left"/>
      <w:pPr>
        <w:ind w:left="3240" w:hanging="360"/>
      </w:pPr>
      <w:rPr>
        <w:rFonts w:ascii="Symbol" w:eastAsiaTheme="minorHAnsi" w:hAnsi="Symbol" w:cs="Circular Std Light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681F39BD"/>
    <w:multiLevelType w:val="hybridMultilevel"/>
    <w:tmpl w:val="857EC75A"/>
    <w:lvl w:ilvl="0" w:tplc="713A431C">
      <w:start w:val="585"/>
      <w:numFmt w:val="bullet"/>
      <w:lvlText w:val=""/>
      <w:lvlJc w:val="left"/>
      <w:pPr>
        <w:ind w:left="360" w:hanging="360"/>
      </w:pPr>
      <w:rPr>
        <w:rFonts w:ascii="Symbol" w:eastAsiaTheme="minorHAnsi" w:hAnsi="Symbol" w:cs="Circular Std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514B3"/>
    <w:multiLevelType w:val="hybridMultilevel"/>
    <w:tmpl w:val="B360F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DA3521C"/>
    <w:multiLevelType w:val="hybridMultilevel"/>
    <w:tmpl w:val="62A6FAAA"/>
    <w:lvl w:ilvl="0" w:tplc="0134A426">
      <w:start w:val="1"/>
      <w:numFmt w:val="bullet"/>
      <w:suff w:val="nothing"/>
      <w:lvlText w:val=""/>
      <w:lvlJc w:val="left"/>
      <w:pPr>
        <w:ind w:left="3240" w:firstLine="25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6EE16E16"/>
    <w:multiLevelType w:val="hybridMultilevel"/>
    <w:tmpl w:val="1C08A6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2EF06FA"/>
    <w:multiLevelType w:val="hybridMultilevel"/>
    <w:tmpl w:val="B9C68254"/>
    <w:lvl w:ilvl="0" w:tplc="9E9C5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4708E3"/>
    <w:multiLevelType w:val="hybridMultilevel"/>
    <w:tmpl w:val="40124C86"/>
    <w:lvl w:ilvl="0" w:tplc="857ECEEE">
      <w:numFmt w:val="bullet"/>
      <w:lvlText w:val=""/>
      <w:lvlJc w:val="left"/>
      <w:pPr>
        <w:ind w:left="79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31"/>
  </w:num>
  <w:num w:numId="4">
    <w:abstractNumId w:val="23"/>
  </w:num>
  <w:num w:numId="5">
    <w:abstractNumId w:val="5"/>
  </w:num>
  <w:num w:numId="6">
    <w:abstractNumId w:val="17"/>
  </w:num>
  <w:num w:numId="7">
    <w:abstractNumId w:val="9"/>
  </w:num>
  <w:num w:numId="8">
    <w:abstractNumId w:val="25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28"/>
  </w:num>
  <w:num w:numId="14">
    <w:abstractNumId w:val="1"/>
  </w:num>
  <w:num w:numId="15">
    <w:abstractNumId w:val="16"/>
  </w:num>
  <w:num w:numId="16">
    <w:abstractNumId w:val="4"/>
  </w:num>
  <w:num w:numId="17">
    <w:abstractNumId w:val="27"/>
  </w:num>
  <w:num w:numId="18">
    <w:abstractNumId w:val="13"/>
  </w:num>
  <w:num w:numId="19">
    <w:abstractNumId w:val="14"/>
  </w:num>
  <w:num w:numId="20">
    <w:abstractNumId w:val="26"/>
  </w:num>
  <w:num w:numId="21">
    <w:abstractNumId w:val="30"/>
  </w:num>
  <w:num w:numId="22">
    <w:abstractNumId w:val="3"/>
  </w:num>
  <w:num w:numId="23">
    <w:abstractNumId w:val="2"/>
  </w:num>
  <w:num w:numId="24">
    <w:abstractNumId w:val="18"/>
  </w:num>
  <w:num w:numId="25">
    <w:abstractNumId w:val="21"/>
  </w:num>
  <w:num w:numId="26">
    <w:abstractNumId w:val="0"/>
  </w:num>
  <w:num w:numId="27">
    <w:abstractNumId w:val="29"/>
  </w:num>
  <w:num w:numId="28">
    <w:abstractNumId w:val="19"/>
  </w:num>
  <w:num w:numId="29">
    <w:abstractNumId w:val="8"/>
  </w:num>
  <w:num w:numId="30">
    <w:abstractNumId w:val="24"/>
  </w:num>
  <w:num w:numId="31">
    <w:abstractNumId w:val="15"/>
  </w:num>
  <w:num w:numId="32">
    <w:abstractNumId w:val="11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462"/>
    <w:rsid w:val="00000B1A"/>
    <w:rsid w:val="00002E91"/>
    <w:rsid w:val="0000610E"/>
    <w:rsid w:val="0001713B"/>
    <w:rsid w:val="000226BA"/>
    <w:rsid w:val="00036961"/>
    <w:rsid w:val="00061461"/>
    <w:rsid w:val="000644CE"/>
    <w:rsid w:val="000671AE"/>
    <w:rsid w:val="00073AEE"/>
    <w:rsid w:val="00096F11"/>
    <w:rsid w:val="000B28E7"/>
    <w:rsid w:val="000C38F8"/>
    <w:rsid w:val="000D3E52"/>
    <w:rsid w:val="00117788"/>
    <w:rsid w:val="00145138"/>
    <w:rsid w:val="00150604"/>
    <w:rsid w:val="00152329"/>
    <w:rsid w:val="001538F8"/>
    <w:rsid w:val="00166374"/>
    <w:rsid w:val="0016705F"/>
    <w:rsid w:val="0017061F"/>
    <w:rsid w:val="00171FC2"/>
    <w:rsid w:val="0017772C"/>
    <w:rsid w:val="00187750"/>
    <w:rsid w:val="001A2217"/>
    <w:rsid w:val="001A7080"/>
    <w:rsid w:val="001A74F6"/>
    <w:rsid w:val="001B2319"/>
    <w:rsid w:val="001B2F8D"/>
    <w:rsid w:val="001B7846"/>
    <w:rsid w:val="001C06F2"/>
    <w:rsid w:val="001E14C5"/>
    <w:rsid w:val="001F1352"/>
    <w:rsid w:val="00210298"/>
    <w:rsid w:val="00215B15"/>
    <w:rsid w:val="00225A16"/>
    <w:rsid w:val="002329D8"/>
    <w:rsid w:val="00235050"/>
    <w:rsid w:val="00246AF0"/>
    <w:rsid w:val="002476FE"/>
    <w:rsid w:val="00247C1B"/>
    <w:rsid w:val="00270FAF"/>
    <w:rsid w:val="002713D5"/>
    <w:rsid w:val="002A05BC"/>
    <w:rsid w:val="002A30CA"/>
    <w:rsid w:val="002A32AD"/>
    <w:rsid w:val="002B2A2D"/>
    <w:rsid w:val="002D0513"/>
    <w:rsid w:val="002E3D77"/>
    <w:rsid w:val="002F0C39"/>
    <w:rsid w:val="00302DF0"/>
    <w:rsid w:val="00330754"/>
    <w:rsid w:val="00333C4F"/>
    <w:rsid w:val="00336FDC"/>
    <w:rsid w:val="00356FD0"/>
    <w:rsid w:val="00360841"/>
    <w:rsid w:val="003669B9"/>
    <w:rsid w:val="00367742"/>
    <w:rsid w:val="00367DB0"/>
    <w:rsid w:val="0037208D"/>
    <w:rsid w:val="00380FD9"/>
    <w:rsid w:val="003A3393"/>
    <w:rsid w:val="003A78ED"/>
    <w:rsid w:val="003C0BC6"/>
    <w:rsid w:val="003C2207"/>
    <w:rsid w:val="003C2DB1"/>
    <w:rsid w:val="00412410"/>
    <w:rsid w:val="004202C1"/>
    <w:rsid w:val="0042774F"/>
    <w:rsid w:val="004319B8"/>
    <w:rsid w:val="00437E42"/>
    <w:rsid w:val="00446F1C"/>
    <w:rsid w:val="00463702"/>
    <w:rsid w:val="00465D4B"/>
    <w:rsid w:val="00470FAB"/>
    <w:rsid w:val="004733EF"/>
    <w:rsid w:val="004B5FC6"/>
    <w:rsid w:val="004C0C71"/>
    <w:rsid w:val="004C19D6"/>
    <w:rsid w:val="004C394E"/>
    <w:rsid w:val="004D269E"/>
    <w:rsid w:val="004E452B"/>
    <w:rsid w:val="004F6140"/>
    <w:rsid w:val="004F6748"/>
    <w:rsid w:val="00533CB2"/>
    <w:rsid w:val="00536CE5"/>
    <w:rsid w:val="005439D9"/>
    <w:rsid w:val="00546339"/>
    <w:rsid w:val="00546890"/>
    <w:rsid w:val="005514C6"/>
    <w:rsid w:val="00561541"/>
    <w:rsid w:val="00582251"/>
    <w:rsid w:val="00582C15"/>
    <w:rsid w:val="00586745"/>
    <w:rsid w:val="005955C0"/>
    <w:rsid w:val="005F0F19"/>
    <w:rsid w:val="00600310"/>
    <w:rsid w:val="006309B6"/>
    <w:rsid w:val="006409F4"/>
    <w:rsid w:val="00645349"/>
    <w:rsid w:val="0065276B"/>
    <w:rsid w:val="00656E20"/>
    <w:rsid w:val="0066174A"/>
    <w:rsid w:val="00675652"/>
    <w:rsid w:val="00684BB0"/>
    <w:rsid w:val="00694EA2"/>
    <w:rsid w:val="006A054A"/>
    <w:rsid w:val="006D05FF"/>
    <w:rsid w:val="006E3F9C"/>
    <w:rsid w:val="007077A9"/>
    <w:rsid w:val="00714B7C"/>
    <w:rsid w:val="007239C0"/>
    <w:rsid w:val="00732B0C"/>
    <w:rsid w:val="00737E1C"/>
    <w:rsid w:val="00743612"/>
    <w:rsid w:val="00751E87"/>
    <w:rsid w:val="0075673F"/>
    <w:rsid w:val="00764984"/>
    <w:rsid w:val="0077371F"/>
    <w:rsid w:val="00776B1B"/>
    <w:rsid w:val="0078083D"/>
    <w:rsid w:val="007815EC"/>
    <w:rsid w:val="00792929"/>
    <w:rsid w:val="007A51B3"/>
    <w:rsid w:val="007A60B6"/>
    <w:rsid w:val="007B197A"/>
    <w:rsid w:val="007B5C36"/>
    <w:rsid w:val="007E0D51"/>
    <w:rsid w:val="007E48D2"/>
    <w:rsid w:val="007F1E5E"/>
    <w:rsid w:val="007F305C"/>
    <w:rsid w:val="00810C1A"/>
    <w:rsid w:val="00813876"/>
    <w:rsid w:val="008228C7"/>
    <w:rsid w:val="00823EE2"/>
    <w:rsid w:val="008253CD"/>
    <w:rsid w:val="008329BA"/>
    <w:rsid w:val="008412BA"/>
    <w:rsid w:val="008578CF"/>
    <w:rsid w:val="0086490E"/>
    <w:rsid w:val="00890F56"/>
    <w:rsid w:val="008A1386"/>
    <w:rsid w:val="008C1EC4"/>
    <w:rsid w:val="008D09A9"/>
    <w:rsid w:val="008E1526"/>
    <w:rsid w:val="008E4B0D"/>
    <w:rsid w:val="009022F0"/>
    <w:rsid w:val="0092272E"/>
    <w:rsid w:val="009435B5"/>
    <w:rsid w:val="00965CAA"/>
    <w:rsid w:val="00970A99"/>
    <w:rsid w:val="00972DF3"/>
    <w:rsid w:val="00984706"/>
    <w:rsid w:val="00984E10"/>
    <w:rsid w:val="0098655E"/>
    <w:rsid w:val="00993963"/>
    <w:rsid w:val="009A1F12"/>
    <w:rsid w:val="009A4FE9"/>
    <w:rsid w:val="009C2229"/>
    <w:rsid w:val="009E2462"/>
    <w:rsid w:val="009E2F4D"/>
    <w:rsid w:val="009E7278"/>
    <w:rsid w:val="00A011D4"/>
    <w:rsid w:val="00A13F5D"/>
    <w:rsid w:val="00A1521C"/>
    <w:rsid w:val="00A15471"/>
    <w:rsid w:val="00A25E33"/>
    <w:rsid w:val="00A25FA1"/>
    <w:rsid w:val="00A374A8"/>
    <w:rsid w:val="00A40CE6"/>
    <w:rsid w:val="00A719C2"/>
    <w:rsid w:val="00A76E74"/>
    <w:rsid w:val="00B0128C"/>
    <w:rsid w:val="00B126CF"/>
    <w:rsid w:val="00B16918"/>
    <w:rsid w:val="00B26FC2"/>
    <w:rsid w:val="00B635BB"/>
    <w:rsid w:val="00B63690"/>
    <w:rsid w:val="00B64D16"/>
    <w:rsid w:val="00B73260"/>
    <w:rsid w:val="00B84557"/>
    <w:rsid w:val="00BB5F6E"/>
    <w:rsid w:val="00BB6B41"/>
    <w:rsid w:val="00BD53CD"/>
    <w:rsid w:val="00C20273"/>
    <w:rsid w:val="00C53136"/>
    <w:rsid w:val="00C559DA"/>
    <w:rsid w:val="00C5697F"/>
    <w:rsid w:val="00C82756"/>
    <w:rsid w:val="00C8611C"/>
    <w:rsid w:val="00C93E35"/>
    <w:rsid w:val="00CD0B6C"/>
    <w:rsid w:val="00CE3293"/>
    <w:rsid w:val="00CE6A22"/>
    <w:rsid w:val="00CF29B5"/>
    <w:rsid w:val="00CF78D5"/>
    <w:rsid w:val="00D05107"/>
    <w:rsid w:val="00D13D62"/>
    <w:rsid w:val="00D26D8B"/>
    <w:rsid w:val="00D351B7"/>
    <w:rsid w:val="00D47775"/>
    <w:rsid w:val="00D47992"/>
    <w:rsid w:val="00D66CFE"/>
    <w:rsid w:val="00D83537"/>
    <w:rsid w:val="00D87194"/>
    <w:rsid w:val="00D942F5"/>
    <w:rsid w:val="00DA072D"/>
    <w:rsid w:val="00DC28B3"/>
    <w:rsid w:val="00DC2FEB"/>
    <w:rsid w:val="00DC3ED0"/>
    <w:rsid w:val="00DF3379"/>
    <w:rsid w:val="00DF407F"/>
    <w:rsid w:val="00DF6802"/>
    <w:rsid w:val="00DF7EB2"/>
    <w:rsid w:val="00E0358B"/>
    <w:rsid w:val="00E12B52"/>
    <w:rsid w:val="00E13A03"/>
    <w:rsid w:val="00E17422"/>
    <w:rsid w:val="00E30AB5"/>
    <w:rsid w:val="00E535F4"/>
    <w:rsid w:val="00E558A7"/>
    <w:rsid w:val="00E604F3"/>
    <w:rsid w:val="00E645BC"/>
    <w:rsid w:val="00E71C4F"/>
    <w:rsid w:val="00E83D18"/>
    <w:rsid w:val="00E95A44"/>
    <w:rsid w:val="00EA320C"/>
    <w:rsid w:val="00EB57D9"/>
    <w:rsid w:val="00ED5520"/>
    <w:rsid w:val="00ED73F6"/>
    <w:rsid w:val="00ED7B31"/>
    <w:rsid w:val="00F141D2"/>
    <w:rsid w:val="00F3182B"/>
    <w:rsid w:val="00F370A1"/>
    <w:rsid w:val="00F5569D"/>
    <w:rsid w:val="00F62414"/>
    <w:rsid w:val="00F67055"/>
    <w:rsid w:val="00F973D3"/>
    <w:rsid w:val="00FA6DEA"/>
    <w:rsid w:val="00FA7E54"/>
    <w:rsid w:val="00FC508B"/>
    <w:rsid w:val="00FC72BE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6A2B"/>
  <w15:docId w15:val="{D2AA27E2-E4F9-4A20-ADA2-CF93D30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462"/>
    <w:pPr>
      <w:ind w:left="720"/>
      <w:contextualSpacing/>
    </w:pPr>
  </w:style>
  <w:style w:type="table" w:styleId="TableGrid">
    <w:name w:val="Table Grid"/>
    <w:basedOn w:val="TableNormal"/>
    <w:uiPriority w:val="59"/>
    <w:rsid w:val="00E55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4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98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6498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2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8B3"/>
  </w:style>
  <w:style w:type="paragraph" w:styleId="Footer">
    <w:name w:val="footer"/>
    <w:basedOn w:val="Normal"/>
    <w:link w:val="FooterChar"/>
    <w:uiPriority w:val="99"/>
    <w:unhideWhenUsed/>
    <w:rsid w:val="00DC2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8B3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C28B3"/>
    <w:pPr>
      <w:widowControl w:val="0"/>
      <w:spacing w:before="39" w:after="0" w:line="240" w:lineRule="auto"/>
      <w:ind w:left="820" w:hanging="361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C28B3"/>
    <w:rPr>
      <w:rFonts w:ascii="Times New Roman" w:eastAsia="Times New Roman" w:hAnsi="Times New Roman"/>
      <w:sz w:val="24"/>
      <w:szCs w:val="24"/>
    </w:rPr>
  </w:style>
  <w:style w:type="paragraph" w:customStyle="1" w:styleId="paragraph">
    <w:name w:val="paragraph"/>
    <w:basedOn w:val="Normal"/>
    <w:rsid w:val="00DC2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C28B3"/>
  </w:style>
  <w:style w:type="character" w:customStyle="1" w:styleId="eop">
    <w:name w:val="eop"/>
    <w:basedOn w:val="DefaultParagraphFont"/>
    <w:rsid w:val="00DC28B3"/>
  </w:style>
  <w:style w:type="character" w:styleId="Hyperlink">
    <w:name w:val="Hyperlink"/>
    <w:basedOn w:val="DefaultParagraphFont"/>
    <w:uiPriority w:val="99"/>
    <w:unhideWhenUsed/>
    <w:rsid w:val="00DC28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6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7B3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2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6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customXml" Target="ink/ink4.xml"/><Relationship Id="rId26" Type="http://schemas.openxmlformats.org/officeDocument/2006/relationships/customXml" Target="ink/ink6.xml"/><Relationship Id="rId3" Type="http://schemas.openxmlformats.org/officeDocument/2006/relationships/customXml" Target="../customXml/item3.xml"/><Relationship Id="rId21" Type="http://schemas.openxmlformats.org/officeDocument/2006/relationships/image" Target="media/image2.jpg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3.png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hyperlink" Target="https://forms.office.com/r/DFHLyJQ8cH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customXml" Target="ink/ink5.xm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0.png"/><Relationship Id="rId23" Type="http://schemas.openxmlformats.org/officeDocument/2006/relationships/header" Target="header1.xml"/><Relationship Id="rId28" Type="http://schemas.openxmlformats.org/officeDocument/2006/relationships/customXml" Target="ink/ink7.xml"/><Relationship Id="rId10" Type="http://schemas.openxmlformats.org/officeDocument/2006/relationships/endnotes" Target="endnotes.xml"/><Relationship Id="rId19" Type="http://schemas.openxmlformats.org/officeDocument/2006/relationships/image" Target="media/image30.png"/><Relationship Id="rId31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hyperlink" Target="https://www.searchpeoplefree.com/phone-lookup/585-423-6545" TargetMode="External"/><Relationship Id="rId27" Type="http://schemas.openxmlformats.org/officeDocument/2006/relationships/image" Target="media/image5.png"/><Relationship Id="rId30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0:45:34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0 762 24575,'2'4'0,"0"1"0,-1-1 0,2 0 0,-1 1 0,0-1 0,1 0 0,0-1 0,0 1 0,0 0 0,0-1 0,7 6 0,12 15 0,-10-7 0,0 0 0,2-1 0,0-1 0,1 0 0,19 13 0,-33-26 0,0 0 0,1-1 0,0 1 0,-1-1 0,1 0 0,0 1 0,0-1 0,0 0 0,0 0 0,0 0 0,0 0 0,0-1 0,0 1 0,0 0 0,0-1 0,1 0 0,-1 1 0,0-1 0,0 0 0,1 0 0,-1 0 0,0-1 0,0 1 0,0 0 0,0-1 0,1 0 0,-1 1 0,0-1 0,0 0 0,0 0 0,0 0 0,0 0 0,-1 0 0,1-1 0,0 1 0,0 0 0,-1-1 0,1 0 0,-1 1 0,1-1 0,-1 0 0,0 0 0,2-2 0,5-11 0,0 0 0,0-1 0,-2 0 0,9-28 0,-6 15 0,6-4 0,23-39 0,-23 45 0,-1 0 0,15-43 0,-22 53 0,0 1 0,1 0 0,11-16 0,-9 16 0,-1-1 0,11-27 0,87-194 0,-91 204 0,44-95-1365,-53 115-5462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19:21:57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0 575 24575,'8'1'0,"0"0"0,0 1 0,0 1 0,0-1 0,-1 1 0,1 0 0,-1 1 0,0 0 0,0 0 0,0 0 0,0 1 0,-1 0 0,0 1 0,8 8 0,-5-6 0,0 0 0,1-1 0,-1 0 0,2 0 0,13 6 0,-20-11 0,-1-1 0,0 1 0,1-1 0,-1 0 0,1 0 0,-1 0 0,1 0 0,0-1 0,-1 1 0,1-1 0,0 0 0,-1 0 0,1-1 0,0 1 0,-1-1 0,1 1 0,0-1 0,-1 0 0,0-1 0,1 1 0,-1-1 0,1 1 0,-1-1 0,0 0 0,0 0 0,0 0 0,0-1 0,-1 1 0,1-1 0,0 0 0,-1 1 0,0-1 0,0 0 0,3-5 0,75-126 0,36-48 0,-61 82 0,-41 73 0,19-51 0,-23 50 0,24-46 0,-26 60-1365,-2 0-5462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5T00:45:32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2 260 24575,'0'39'0,"-1"-10"0,5 55 0,-2-76 0,-1 1 0,1-1 0,0 0 0,1 0 0,0 0 0,0 0 0,1 0 0,0-1 0,0 1 0,11 13 0,-14-20 0,0 1 0,0-1 0,0 0 0,1 0 0,-1 1 0,0-1 0,1 0 0,-1 0 0,1 0 0,-1 0 0,1-1 0,-1 1 0,1 0 0,-1-1 0,1 1 0,0-1 0,-1 1 0,1-1 0,0 0 0,0 0 0,-1 1 0,1-1 0,0-1 0,0 1 0,2 0 0,-1-2 0,0 1 0,1-1 0,-1 1 0,0-1 0,0 0 0,0 0 0,-1 0 0,1-1 0,0 1 0,-1-1 0,5-5 0,3-6 0,-1 0 0,0-1 0,13-30 0,-3 6 0,46-66 0,-45 75 0,5-6 0,22-45 0,-39 68 1,0 0-1,0 0 0,2 1 0,19-21 1,-5 7-1368,-15 16-5460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19:22:07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0 589 24575,'2'10'0,"1"-1"0,-1 1 0,2 0 0,0-1 0,0 0 0,0 0 0,1 0 0,0 0 0,11 12 0,5 11 0,-7-9 0,34 38 0,-14-18 0,-34-43 0,1 0 0,-1 1 0,0-1 0,0 1 0,1-1 0,-1 0 0,0 1 0,1-1 0,-1 0 0,1 1 0,-1-1 0,0 0 0,1 0 0,-1 1 0,1-1 0,-1 0 0,1 0 0,-1 0 0,1 1 0,-1-1 0,1 0 0,-1 0 0,1 0 0,-1 0 0,1 0 0,-1 0 0,1 0 0,-1 0 0,1 0 0,-1-1 0,1 1 0,-1 0 0,1 0 0,-1 0 0,1 0 0,-1-1 0,0 1 0,1 0 0,0-1 0,17-23 0,5-36 0,-23 59 0,16-48 0,1-5 0,28-62 0,-30 79 0,15-50 0,-19 51 0,25-57 0,49-121 0,-80 203 71,0 0-358,0 0-1,1 1 1,1 0 0,8-11 0,-5 10-6540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19:22:45.4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0 355 24575,'2'5'0,"1"1"0,-1-1 0,1 0 0,0-1 0,1 1 0,-1 0 0,1-1 0,-1 0 0,1 0 0,1 0 0,-1 0 0,5 3 0,5 5 0,-9-5 0,1 0 0,-1 0 0,0 1 0,0-1 0,-1 1 0,0 0 0,3 11 0,8 15 0,-15-33 0,1-1 0,-1 1 0,0-1 0,0 1 0,0-1 0,0 1 0,0-1 0,1 0 0,-1 1 0,0-1 0,0 1 0,1-1 0,-1 0 0,0 1 0,1-1 0,-1 0 0,0 1 0,1-1 0,-1 0 0,0 0 0,1 1 0,-1-1 0,1 0 0,-1 0 0,1 0 0,-1 1 0,0-1 0,1 0 0,-1 0 0,1 0 0,-1 0 0,1 0 0,-1 0 0,1 0 0,-1 0 0,1 0 0,-1 0 0,1 0 0,-1 0 0,1-1 0,12-18 0,1-28 0,31-123 0,-42 159 0,1-1 0,1 1 0,0 0 0,1 1 0,10-17 0,14-26 0,-8-24 341,-18 60-910,1-1 1,11-26-1,-9 29-6258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19:22:49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0 508 24575,'6'2'0,"-1"0"0,0 1 0,0 0 0,0 0 0,-1 0 0,1 1 0,-1-1 0,0 1 0,1 0 0,-2 0 0,1 0 0,3 6 0,5 3 0,-10-11 0,-1-1 0,1 1 0,-1-1 0,1 1 0,-1-1 0,1 0 0,0 0 0,-1 1 0,1-1 0,0-1 0,0 1 0,0 0 0,0 0 0,0-1 0,0 1 0,0-1 0,0 1 0,3-1 0,-3 0 0,-1-1 0,1 1 0,-1-1 0,1 0 0,-1 1 0,0-1 0,1 0 0,-1 0 0,0 0 0,1 0 0,-1 0 0,0 0 0,0 0 0,0 0 0,0 0 0,0 0 0,0-1 0,0 1 0,0-2 0,5-10 0,-1 1 0,0-1 0,-1-1 0,4-22 0,-1 5 0,21-73 0,-20 64 0,3 0 0,1 1 0,33-70 0,33 4-1365,-71 92-5462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23:56:19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86 457 24575,'0'-7'0,"0"1"0,0-1 0,1 1 0,-1-1 0,1 1 0,1-1 0,-1 1 0,1 0 0,0-1 0,0 1 0,5-7 0,-4 9 0,0 1 0,1-1 0,-1 1 0,1-1 0,0 1 0,0 0 0,0 0 0,1 1 0,-1-1 0,1 1 0,-1 0 0,1 0 0,0 1 0,0-1 0,5 0 0,26-5 0,1 2 0,0 2 0,0 1 0,68 5 0,-10 0 0,-87-3 0,1 1 0,0-1 0,0 2 0,0-1 0,0 1 0,-1 0 0,1 1 0,-1 0 0,1 0 0,-1 1 0,0 0 0,14 10 0,-19-11 0,-1-1 0,1 1 0,0-1 0,-1 1 0,1 0 0,-1 0 0,0 0 0,0 1 0,0-1 0,-1 0 0,1 1 0,-1-1 0,0 1 0,0 0 0,0-1 0,0 1 0,-1 0 0,1 0 0,-1-1 0,0 1 0,0 0 0,0 0 0,-1-1 0,1 1 0,-1 0 0,0-1 0,0 1 0,0 0 0,-1-1 0,1 1 0,-1-1 0,-2 4 0,-8 12 0,-1-1 0,-1-1 0,0 0 0,-2-1 0,1-1 0,-2 0 0,0-1 0,-23 15 0,-21 17 0,44-33 0,0 0 0,-1-2 0,-1 0 0,0-1 0,-34 12 0,-107 27 0,137-43 0,2-1 0,0 1 0,-37 18 0,57-24 0,1 1 0,-1-1 0,1 0 0,-1 1 0,0-1 0,1 1 0,-1-1 0,1 0 0,-1 0 0,0 1 0,0-1 0,1 0 0,-1 0 0,0 0 0,1 0 0,-1 0 0,0 0 0,1 0 0,-1 0 0,0 0 0,0 0 0,1 0 0,-1 0 0,0-1 0,1 1 0,-1 0 0,0 0 0,1-1 0,-1 1 0,0-1 0,0-20 0,20-24 0,-12 35 0,-1 1 0,2 0 0,-1 0 0,1 1 0,1 0 0,-1 0 0,1 1 0,1 0 0,-1 0 0,1 1 0,0 1 0,1-1 0,19-6 0,-14 5 0,8-3 0,1 0 0,1 2 0,-1 1 0,1 2 0,0 0 0,1 1 0,-1 2 0,1 1 0,40 3 0,-56-1 0,1 2 0,-1 0 0,0 0 0,0 1 0,-1 0 0,1 1 0,-1 0 0,0 0 0,17 13 0,-5-1 0,0 2 0,34 36 0,-17 1 0,-35-48 0,1 0 0,0 0 0,1 0 0,11 12 0,-14-17 0,1 0 0,-1-1 0,1 1 0,-1-1 0,1 0 0,0 0 0,0 0 0,0-1 0,0 1 0,1-1 0,-1 0 0,0 0 0,0 0 0,7-1 0,3 2 0,0-2 0,1 0 0,-1 0 0,1-2 0,-1 1 0,0-2 0,1 0 0,-1-1 0,-1 0 0,21-10 0,151-58 0,-159 59 0,0 0 0,0-2 0,-1 0 0,33-29 0,-56 43 0,-1-1 0,1 0 0,-1 0 0,0 0 0,1 0 0,-1 0 0,0 0 0,0 0 0,0 0 0,-1-1 0,1 1 0,0 0 0,0-5 0,-1 7 0,0-1 0,0 0 0,0 1 0,0-1 0,0 0 0,0 1 0,-1-1 0,1 0 0,0 1 0,0-1 0,0 0 0,-1 1 0,1-1 0,0 0 0,-1 1 0,1-1 0,-1 1 0,1-1 0,-1 1 0,1-1 0,0 1 0,-1-1 0,0 1 0,1-1 0,-1 1 0,1 0 0,-1-1 0,0 1 0,1 0 0,-1 0 0,1-1 0,-1 1 0,0 0 0,0 0 0,1 0 0,-1 0 0,0 0 0,1 0 0,-1 0 0,0 0 0,1 0 0,-1 0 0,0 0 0,1 0 0,-1 0 0,0 1 0,1-1 0,-1 0 0,0 1 0,0-1 0,-2 2 0,0 0 0,1 0 0,-1 0 0,1 0 0,-1 1 0,1-1 0,0 1 0,-1-1 0,1 1 0,1 0 0,-1 0 0,0 0 0,1 0 0,-1 0 0,1 0 0,-1 4 0,0-2 0,0 0 0,0 0 0,1 1 0,-1-1 0,1 1 0,0-1 0,1 1 0,0-1 0,0 7 0,1-10 0,0 0 0,0 0 0,1 0 0,-1 0 0,1 0 0,-1 0 0,1-1 0,0 1 0,0-1 0,0 1 0,0-1 0,0 1 0,0-1 0,0 0 0,0 0 0,0 0 0,1-1 0,-1 1 0,0 0 0,1-1 0,-1 1 0,0-1 0,1 0 0,-1 0 0,1 0 0,2 0 0,5 0 0,0 0 0,1-1 0,-1 0 0,0 0 0,10-3 0,-5-1 0,0-1 0,0 0 0,0 0 0,-1-2 0,0 0 0,-1 0 0,0-1 0,21-19 0,-34 28 0,0 0 0,0-1 0,0 1 0,1 0 0,-1 0 0,0-1 0,0 1 0,0 0 0,1 0 0,-1 0 0,0-1 0,0 1 0,1 0 0,-1 0 0,0 0 0,0 0 0,1 0 0,-1 0 0,0 0 0,0-1 0,1 1 0,-1 0 0,0 0 0,1 0 0,-1 0 0,0 0 0,0 0 0,1 0 0,-1 0 0,0 1 0,1-1 0,-1 0 0,0 0 0,0 0 0,1 0 0,-1 0 0,0 0 0,0 0 0,1 1 0,-1-1 0,0 0 0,1 0 0,4 17 0,-4 34 0,-1-36 0,0-11 0,0 0 0,1 0 0,0 0 0,-1 0 0,1 0 0,1 0 0,-1-1 0,0 1 0,1 0 0,0 0 0,0-1 0,0 1 0,0-1 0,1 0 0,-1 0 0,1 0 0,0 0 0,0 0 0,0 0 0,0-1 0,1 1 0,-1-1 0,1 0 0,-1 0 0,1 0 0,0-1 0,-1 1 0,1-1 0,0 0 0,0 0 0,0 0 0,0-1 0,0 1 0,0-1 0,0 0 0,0 0 0,1-1 0,-1 1 0,0-1 0,0 0 0,0 0 0,-1 0 0,1 0 0,0-1 0,0 1 0,-1-1 0,1 0 0,-1 0 0,6-4 0,16-15 0,-1 0 0,0-2 0,29-36 0,-49 54 0,1 1 0,-1 1 0,1-1 0,0 1 0,0-1 0,0 2 0,1-1 0,-1 0 0,1 1 0,-1 0 0,1 0 0,0 1 0,0 0 0,-1 0 0,1 0 0,0 1 0,0-1 0,8 2 0,1-1 0,0 1 0,0 1 0,0 0 0,-1 1 0,1 0 0,18 8 0,-30-9 0,0 0 0,0 0 0,0 1 0,0-1 0,0 1 0,0 0 0,0 0 0,-1 0 0,0 0 0,1 1 0,-1-1 0,-1 1 0,1-1 0,0 1 0,-1-1 0,0 1 0,0 0 0,0 0 0,0 0 0,0 7 0,15 36 0,-16-46 0,0-1 0,0 0 0,0 0 0,0 1 0,1-1 0,-1 0 0,0 1 0,0-1 0,0 0 0,0 0 0,0 1 0,0-1 0,1 0 0,-1 0 0,0 1 0,0-1 0,0 0 0,1 0 0,-1 1 0,0-1 0,0 0 0,1 0 0,-1 0 0,0 0 0,1 0 0,-1 1 0,0-1 0,0 0 0,1 0 0,-1 0 0,0 0 0,1 0 0,-1 0 0,0 0 0,1 0 0,-1 0 0,0 0 0,0 0 0,1 0 0,-1 0 0,0 0 0,1 0 0,-1 0 0,0-1 0,1 1 0,-1 0 0,6-18 0,-4-27 0,-4 40 0,0 0 0,0-1 0,-1 1 0,0 0 0,0 0 0,0 0 0,0 1 0,-1-1 0,1 1 0,-1 0 0,-1 0 0,1 0 0,0 1 0,-1-1 0,0 1 0,1 0 0,-1 0 0,-1 1 0,1-1 0,0 1 0,-1 0 0,1 1 0,-7-2 0,-5-1 0,-1 0 0,1 2 0,-1 0 0,1 0 0,-1 2 0,-23 2 0,37-1 0,-1 0 0,1 0 0,0 0 0,0 1 0,0-1 0,0 1 0,0 0 0,0 1 0,0-1 0,1 1 0,-1-1 0,1 1 0,-1 0 0,1 0 0,0 1 0,1-1 0,-1 1 0,0-1 0,1 1 0,0 0 0,0 0 0,0 0 0,0 0 0,1 0 0,-1 0 0,1 1 0,0-1 0,0 0 0,1 1 0,0-1 0,-1 0 0,1 1 0,1 6 0,0-9 0,0 0 0,0-1 0,1 1 0,-1 0 0,0-1 0,0 1 0,1 0 0,-1-1 0,1 0 0,0 1 0,-1-1 0,1 0 0,0 0 0,0 0 0,0 0 0,0 0 0,0 0 0,0-1 0,0 1 0,0-1 0,0 1 0,0-1 0,0 0 0,4 1 0,61-2 0,-52 1 0,21-1 0,-18 1 0,0 0 0,0-2 0,19-3 0,-31 4 0,0-1 0,0 0 0,1 0 0,-1-1 0,0 0 0,-1 0 0,1 0 0,-1-1 0,1 0 0,-1 0 0,0 0 0,5-6 0,4-6 0,-18 21 0,0-1 0,1 0 0,0 0 0,0 1 0,1 0 0,-1 0 0,-2 7 0,4-10 0,1 0 0,-1 0 0,1 1 0,-1-1 0,1 0 0,0 0 0,0 1 0,0-1 0,0 0 0,0 1 0,1-1 0,-1 0 0,1 0 0,-1 1 0,1-1 0,0 0 0,0 0 0,0 0 0,0 0 0,0 0 0,0 0 0,1 0 0,-1 0 0,1 0 0,-1-1 0,1 1 0,0-1 0,-1 1 0,1-1 0,0 0 0,0 1 0,0-1 0,0 0 0,0 0 0,1 0 0,-1-1 0,0 1 0,0 0 0,0-1 0,1 0 0,-1 1 0,4-1 0,2 1 0,-1-1 0,1 0 0,-1 0 0,1 0 0,-1-1 0,1 0 0,-1-1 0,0 1 0,0-1 0,0-1 0,0 1 0,12-7 0,-7 0 0,0 0 0,0-1 0,-1-1 0,0 0 0,-1 0 0,0-1 0,-1 0 0,9-15 0,-12 18 0,15-13 0,-15 25 0,-6 15 0,-1-13 0,0-7 0,0-17 0,2 15 0,-1 0 0,0-1 0,1 1 0,0 0 0,0-1 0,0 1 0,1 0 0,-1 0 0,1 0 0,3-6 0,-1 6 0,1-1 0,-1 1 0,1 0 0,0 0 0,0 1 0,1 0 0,-1-1 0,1 2 0,-1-1 0,1 1 0,0-1 0,0 2 0,0-1 0,0 1 0,9-1 0,9-1 0,1 2 0,40 4 0,-16-1 0,-44-2 0,1 0 0,0 0 0,-1 0 0,1 1 0,0 0 0,-1 0 0,1 1 0,-1-1 0,0 1 0,1 0 0,-1 1 0,0-1 0,0 1 0,-1 0 0,1 0 0,0 1 0,-1-1 0,0 1 0,6 6 0,-6-3 0,0 0 0,0 0 0,-1 0 0,0 1 0,0-1 0,-1 1 0,0 0 0,0 0 0,0 0 0,-1 0 0,-1 0 0,1 0 0,-2 8 0,0 22 0,-1-28 0,2 1 0,-1-1 0,2 1 0,-1-1 0,1 1 0,3 10 0,-3-18 0,0-1 0,0 0 0,0 1 0,0-1 0,1 0 0,-1 1 0,0-1 0,1 0 0,0 0 0,0 0 0,0 0 0,-1 0 0,2-1 0,-1 1 0,0-1 0,0 1 0,0-1 0,1 0 0,-1 0 0,1 0 0,-1 0 0,1 0 0,-1 0 0,1-1 0,-1 1 0,1-1 0,0 0 0,4 0 0,7 1 0,1-1 0,-1-1 0,1 0 0,-1-1 0,0 0 0,0-1 0,16-6 0,-7 0 0,1-2 0,-1 0 0,23-16 0,-33 18 0,-4 5 0,-1-1 0,0 0 0,0 0 0,-1-1 0,0 0 0,0-1 0,0 1 0,-1-1 0,7-9 0,17-24 0,-24 34 0,0-1 0,-1-1 0,0 1 0,0-1 0,0 0 0,6-16 0,-6 11 0,-1 0 0,-1 0 0,0 0 0,0-1 0,-2 1 0,1-19 0,-2 29 0,0 1 0,0 0 0,-1 0 0,1-1 0,-1 1 0,1 0 0,-1 0 0,0 0 0,0 0 0,0 0 0,0 0 0,0 0 0,0 0 0,-1 0 0,1 0 0,-1 0 0,1 1 0,-4-3 0,3 2 0,-1 1 0,0 0 0,0 0 0,0 0 0,-1 0 0,1 0 0,0 1 0,0 0 0,0-1 0,-1 1 0,1 0 0,0 0 0,0 1 0,0-1 0,-1 1 0,1-1 0,-4 2 0,2 0 0,0 1 0,0-1 0,0 1 0,0 0 0,1 0 0,-1 0 0,1 1 0,-1-1 0,1 1 0,0 0 0,1 0 0,-1 1 0,1-1 0,-1 1 0,1 0 0,1 0 0,-1 0 0,-2 7 0,-5 13 0,1 0 0,-8 38 0,14-51 0,0-1 0,2 1 0,-1 0 0,1 0 0,1 0 0,0 0 0,2 12 0,-1-21 0,-1 1 0,1-1 0,0 0 0,0 0 0,0 0 0,0 1 0,0-1 0,1 0 0,0 0 0,-1-1 0,1 1 0,0 0 0,0 0 0,1-1 0,-1 0 0,0 1 0,1-1 0,0 0 0,-1 0 0,1 0 0,0 0 0,0-1 0,0 1 0,0-1 0,0 0 0,1 0 0,-1 0 0,6 1 0,3 0 0,1-1 0,0 0 0,-1-1 0,1 0 0,0-1 0,0-1 0,-1 0 0,1 0 0,-1-1 0,0-1 0,0 0 0,0-1 0,0 0 0,-1-1 0,1 0 0,-2-1 0,1 0 0,-1-1 0,0 0 0,0 0 0,-1-1 0,0 0 0,-1-1 0,0 0 0,10-17 0,97-134 0,-103 143 0,8-15 0,-72 175 0,44-120 0,-1 0 0,-1 0 0,-13 21 0,-14 31 0,23-42 0,-3 0 0,0-2 0,-2 0 0,-23 28 0,19-31 0,-1 0 0,-1-1 0,-1-2 0,-1 0 0,-1-2 0,-2-1 0,-45 25 0,54-38 0,-1-1 0,1-1 0,-1 0 0,-1-2 0,1-1 0,0 0 0,-39-2 0,60-1 0,-11 1 0,0-1 0,0-1 0,0 0 0,0 0 0,0-2 0,-14-3 0,23 5 0,1 0 0,-1-1 0,1 1 0,0 0 0,-1-1 0,1 0 0,0 1 0,0-1 0,0 0 0,0 0 0,1 0 0,-1 0 0,0-1 0,1 1 0,-1 0 0,1-1 0,0 1 0,0-1 0,0 1 0,0-1 0,0 1 0,1-1 0,-1 0 0,1 1 0,0-1 0,-1 0 0,1 0 0,1 1 0,-1-1 0,0 0 0,1 0 0,-1 1 0,2-4 0,1-6 0,0 0 0,1 0 0,0 0 0,1 1 0,0 0 0,1 0 0,0 0 0,1 1 0,0 0 0,14-15 0,10-7 0,58-46 0,-28 26 0,177-147 0,-209 179 0,1 2 0,42-20 0,17-9 0,11-2 0,-58 30 0,-4 4 0,67-17 0,-61 19 0,-1 2 0,0 3 0,66-6 0,-14-5-1365,-77 17-5462</inkml:trace>
  <inkml:trace contextRef="#ctx0" brushRef="#br0" timeOffset="640.91">3337 615 24575,'0'-2'0,"1"0"0,-1 0 0,1 0 0,0 0 0,-1 1 0,1-1 0,0 0 0,0 0 0,0 1 0,1-1 0,-1 1 0,0-1 0,0 1 0,1-1 0,-1 1 0,1 0 0,0 0 0,-1 0 0,1 0 0,0 0 0,2-1 0,48-20 0,-35 16 0,0-1 0,0 1 0,1 1 0,0 0 0,0 2 0,25-3 0,12-7-1365,-39 10-5462</inkml:trace>
  <inkml:trace contextRef="#ctx0" brushRef="#br0" timeOffset="1573.45">4503 293 24575,'1'-7'0,"-1"1"0,1 0 0,0-1 0,1 1 0,0 0 0,0 0 0,0-1 0,0 2 0,1-1 0,0 0 0,0 0 0,1 1 0,0 0 0,0 0 0,0 0 0,0 0 0,1 0 0,0 1 0,0 0 0,10-7 0,10-4 0,0 1 0,1 1 0,41-14 0,-13 5 0,26-7 0,-73 27 0,-1 0 0,1 1 0,0 0 0,0 0 0,-1 0 0,1 1 0,0 0 0,0 0 0,0 1 0,7 1 0,-12 0 0,0-1 0,1 0 0,-1 1 0,0-1 0,0 1 0,-1 0 0,1-1 0,0 1 0,0 0 0,-1 0 0,1 0 0,-1 0 0,0 0 0,0 1 0,0-1 0,0 0 0,0 1 0,0-1 0,0 1 0,-1-1 0,1 1 0,-1-1 0,0 1 0,0 3 0,-1 72 0,-1-55 0,0-3 0,-1-1 0,-1 0 0,0 0 0,-1 0 0,-2 0 0,0-1 0,-13 26 0,-9 9 0,-39 53 0,-111 125-1365,171-219-5462</inkml:trace>
  <inkml:trace contextRef="#ctx0" brushRef="#br0" timeOffset="12733.92">5189 68 24575,'0'573'0,"1"-558"0,1 1 0,1-1 0,0 1 0,0-1 0,2 0 0,0 0 0,1-1 0,0 1 0,1-1 0,1-1 0,0 1 0,1-1 0,0-1 0,1 1 0,0-2 0,1 1 0,1-2 0,-1 1 0,16 9 0,-16-14 0,0-1 0,1 0 0,0 0 0,-1-2 0,2 1 0,-1-1 0,0-1 0,0 0 0,1-1 0,-1 0 0,23-2 0,-26-1 0,0-1 0,1 0 0,-1-1 0,0 0 0,0 0 0,-1-1 0,1 0 0,9-8 0,61-54 0,-71 60 0,2-5 0,0 0 0,0-1 0,-2 0 0,1-1 0,9-22 0,4-5 0,-17 32 0,0 1 0,-1-1 0,0 0 0,-1-1 0,0 1 0,0-1 0,-1 1 0,0-1 0,-1 0 0,0-14 0,-2 62 0,1 120 0,0-155 0,1-1 0,-1 0 0,1 0 0,-1 1 0,1-1 0,0 0 0,-1 0 0,1 0 0,0 1 0,1-1 0,-1 0 0,0-1 0,0 1 0,1 0 0,-1 0 0,1 0 0,0-1 0,0 1 0,-1-1 0,1 1 0,0-1 0,0 0 0,0 0 0,0 0 0,0 0 0,1 0 0,-1 0 0,0-1 0,0 1 0,1-1 0,-1 1 0,0-1 0,1 0 0,-1 0 0,0 0 0,1 0 0,-1 0 0,0-1 0,0 1 0,4-2 0,-1 1 0,0 0 0,-1 0 0,1 0 0,0-1 0,-1 0 0,1 0 0,-1 0 0,1-1 0,-1 1 0,0-1 0,0 0 0,0 0 0,-1-1 0,1 1 0,-1-1 0,0 1 0,0-1 0,5-8 0,46-144 0,-36 100 0,-13 132 0,-5-65 0,1 0 0,0 0 0,1 0 0,0-1 0,1 1 0,0 0 0,1-1 0,9 18 0,-11-23 0,0 0 0,1 0 0,0-1 0,0 1 0,0-1 0,1 0 0,-1 0 0,1 0 0,0 0 0,0-1 0,1 0 0,-1 1 0,1-2 0,-1 1 0,1 0 0,0-1 0,0 0 0,0 0 0,10 2 0,-12-4 0,1 0 0,-1 0 0,0 0 0,0 0 0,1 0 0,-1-1 0,0 0 0,0 0 0,0 0 0,0 0 0,0 0 0,0 0 0,0-1 0,0 1 0,0-1 0,-1 0 0,1 0 0,0 0 0,-1 0 0,0-1 0,3-2 0,4-6 0,-1-1 0,0 0 0,11-21 0,0-1 0,-14 93 0,-5-52 0,-1 1 0,1-1 0,1 1 0,-1-1 0,2 0 0,-1 1 0,3 9 0,-2-15 0,-1 0 0,0 0 0,1 1 0,-1-1 0,1 0 0,0-1 0,0 1 0,0 0 0,0 0 0,0-1 0,0 1 0,0-1 0,0 0 0,0 0 0,1 0 0,-1 0 0,1 0 0,-1 0 0,1 0 0,-1-1 0,1 1 0,-1-1 0,1 0 0,4 0 0,-1 1 0,0-1 0,0 1 0,0-1 0,0-1 0,0 1 0,0-1 0,0 0 0,0 0 0,0-1 0,0 0 0,-1 0 0,1 0 0,0-1 0,-1 1 0,0-1 0,0-1 0,0 1 0,0-1 0,0 0 0,-1 0 0,0 0 0,0 0 0,0-1 0,0 0 0,-1 0 0,4-6 0,26-38 0,-24 38 0,-1-1 0,0 0 0,-1 0 0,0 0 0,8-22 0,-1 0 0,-7 29 0,-3 23 0,-2 271 0,-4-140 0,1-133 0,0 1 0,-2 0 0,1-1 0,-2 1 0,0-1 0,-1 0 0,-1 0 0,0-1 0,-1 1 0,-1-2 0,0 1 0,-1-1 0,0 0 0,-1-1 0,-1 0 0,0 0 0,-1-1 0,0-1 0,-15 11 0,24-20 0,1 0 0,0-1 0,-1 1 0,1 0 0,-1-1 0,0 0 0,1 0 0,-1 0 0,0 0 0,0 0 0,0 0 0,0-1 0,0 1 0,0-1 0,0 0 0,0 0 0,1 0 0,-1 0 0,0 0 0,0-1 0,0 0 0,0 1 0,0-1 0,0 0 0,1 0 0,-1-1 0,0 1 0,1 0 0,-3-3 0,0 0 0,1 0 0,-1-1 0,1 0 0,1 0 0,-1 0 0,1 0 0,-1-1 0,2 1 0,-1-1 0,1 0 0,-1 0 0,-1-9 0,1 2 0,0-1 0,0 1 0,2 0 0,-1-1 0,2 0 0,0 1 0,1-1 0,0 1 0,1-1 0,0 1 0,8-26 0,-3 23 0,0 0 0,1 0 0,1 1 0,0 0 0,1 0 0,1 1 0,0 1 0,23-22 0,-5 7 0,1 1 0,1 1 0,56-35 0,-14 10 0,-59 40 0,0 0 0,0 1 0,1 1 0,0 1 0,1 0 0,0 0 0,21-6 0,-32 14 0,-1-2 0,1 1 0,-1-1 0,0 1 0,0-1 0,0 0 0,0-1 0,0 1 0,0-1 0,0 1 0,-1-1 0,0 0 0,1-1 0,-1 1 0,0 0 0,0-1 0,-1 0 0,1 0 0,-1 0 0,0 0 0,0 0 0,0 0 0,-1 0 0,1-1 0,-1 1 0,1-8 0,-5 44 0,1 0 0,4 51 0,0-18 0,-2-65 0,0 0 0,0 0 0,0 0 0,0 0 0,0 0 0,0-1 0,1 1 0,-1 0 0,0 0 0,0 0 0,0 0 0,0 0 0,0 0 0,0 0 0,0 0 0,0 0 0,0 0 0,0 0 0,0 0 0,1 0 0,-1 1 0,0-1 0,0 0 0,0 0 0,0 0 0,0 0 0,0 0 0,0 0 0,0 0 0,0 0 0,0 0 0,0 0 0,0 0 0,0 0 0,0 0 0,0 0 0,1 0 0,-1 0 0,0 0 0,0 0 0,0 1 0,0-1 0,0 0 0,0 0 0,0 0 0,0 0 0,0 0 0,0 0 0,0 0 0,0 0 0,0 0 0,0 0 0,0 0 0,0 1 0,0-1 0,6-11 0,4-15 0,-7 15 0,1 0 0,1 0 0,0 0 0,0 1 0,1 0 0,0 0 0,1 0 0,0 1 0,9-9 0,-13 15 0,0-1 0,1 1 0,-1 0 0,1 1 0,0-1 0,0 1 0,0 0 0,0-1 0,0 2 0,0-1 0,0 0 0,1 1 0,-1 0 0,0 0 0,1 0 0,-1 1 0,1-1 0,-1 1 0,1 0 0,-1 0 0,1 1 0,0-1 0,-1 1 0,0 0 0,1 0 0,5 3 0,-7-2 0,1 0 0,-1 1 0,0-1 0,0 1 0,0 0 0,0 0 0,0 0 0,-1 0 0,1 0 0,-1 0 0,0 1 0,0-1 0,0 1 0,0 0 0,-1 0 0,2 6 0,17 72 0,-17-65 0,0 6 0,-1 1 0,0 29 0,0 8 0,-2-59 0,0 0 0,0 0 0,0 0 0,1 0 0,-1 0 0,1 0 0,0 0 0,0 0 0,-1 0 0,1 0 0,0 0 0,1 0 0,-1-1 0,0 1 0,0 0 0,1-1 0,-1 1 0,1-1 0,-1 0 0,1 1 0,0-1 0,2 1 0,0 0 0,0 0 0,0-1 0,1 1 0,-1-1 0,1-1 0,-1 1 0,1 0 0,-1-1 0,1 0 0,4-1 0,10-1 0,0-1 0,0 0 0,32-12 0,-40 9 0,0 0 0,-1 0 0,0-1 0,0 0 0,-1-1 0,0 0 0,11-13 0,4-2 0,4-4 0,-1-1 0,-1-1 0,36-56 0,73-133 0,-96 120 0,-12 24 0,-20 51 0,-6 19 0,-1 0 0,1 1 0,0-1 0,0 1 0,1-1 0,-1 1 0,1 0 0,0-1 0,0 1 0,0 0 0,3-4 0,-4 7 0,0 0 0,-1 0 0,1 0 0,-1 0 0,1 1 0,-1-1 0,1 0 0,-1 0 0,1 0 0,-1 1 0,0-1 0,1 0 0,-1 0 0,1 1 0,-1-1 0,1 0 0,-1 1 0,0-1 0,1 1 0,-1-1 0,0 0 0,1 1 0,-1-1 0,0 1 0,0-1 0,0 1 0,1-1 0,-1 1 0,0-1 0,0 1 0,0-1 0,0 1 0,0-1 0,0 1 0,0-1 0,0 1 0,0-1 0,0 1 0,0-1 0,0 1 0,0 0 0,2 26 0,0-6 0,-1-1 0,-1 1 0,0-1 0,-2 1 0,-1-1 0,0 0 0,-2 0 0,-12 37 0,-31 82 0,3-4 0,19-56 0,21-58 0,-2 1 0,-11 24 0,18-46 0,0 0 0,0 0 0,0 0 0,0 0 0,0-1 0,0 1 0,0 0 0,0 0 0,0 0 0,0 0 0,0 0 0,0 0 0,0 0 0,0 0 0,0 0 0,0 0 0,0 0 0,0-1 0,0 1 0,0 0 0,0 0 0,-1 0 0,1 0 0,0 0 0,0 0 0,0 0 0,0 0 0,0 0 0,0 0 0,0 0 0,0 0 0,0 0 0,0 0 0,0 0 0,0 0 0,-1 0 0,1 0 0,0 0 0,0 0 0,0 0 0,0 0 0,0 0 0,0 0 0,0 0 0,0 0 0,0 0 0,0 0 0,0 0 0,-1 0 0,1 0 0,0 0 0,0 0 0,0 0 0,0 0 0,0 0 0,0 0 0,0 0 0,0 0 0,0 0 0,0 0 0,0 1 0,-2-16 0,2-18 0,3 25 0,0-1 0,0 1 0,1-1 0,0 1 0,1 0 0,0 1 0,0-1 0,0 1 0,1 0 0,13-13 0,2 2 0,0 1 0,34-20 0,-42 29 0,1 0 0,1 2 0,-1 0 0,1 0 0,0 1 0,0 1 0,28-3 0,-37 5 0,0 1 0,0 1 0,0-1 0,0 1 0,1 0 0,-1 1 0,0-1 0,0 1 0,0 0 0,0 1 0,0-1 0,0 1 0,0 1 0,0-1 0,-1 1 0,1 0 0,-1 0 0,0 0 0,0 1 0,0 0 0,0 0 0,5 6 0,-6-2 0,0-1 0,0 1 0,-1-1 0,0 1 0,0 0 0,-1 0 0,0 1 0,1 9 0,13 41 0,-14-56 0,0-1 0,0 1 0,0-1 0,0 0 0,1 1 0,-1-1 0,1 0 0,-1 0 0,1-1 0,0 1 0,0-1 0,0 1 0,0-1 0,0 0 0,0 0 0,0 0 0,0-1 0,1 1 0,-1-1 0,0 1 0,6-1 0,10 0 0,1 0 0,24-4 0,-40 3 0,10 0-105,0-1 0,-1-1 0,1 0 0,-1 0 0,0-2 0,0 1 0,0-2 0,-1 0 0,0 0 0,0-1 0,0-1 0,14-12 0,-15 12-6722</inkml:trace>
  <inkml:trace contextRef="#ctx0" brushRef="#br0" timeOffset="13766.19">7821 249 24575,'0'-12'0,"0"1"0,0-1 0,1 0 0,1 1 0,0-1 0,5-13 0,-5 20 0,0-1 0,1 1 0,0 0 0,1 0 0,-1 1 0,1-1 0,-1 1 0,2-1 0,-1 1 0,0 0 0,1 1 0,-1-1 0,1 1 0,7-4 0,20-8 0,0 1 0,1 1 0,68-16 0,-67 20 0,-33 8 0,1 0 0,-1 1 0,0-1 0,1 1 0,-1-1 0,1 1 0,-1 0 0,1 0 0,-1-1 0,1 1 0,-1 0 0,1 0 0,-1 1 0,0-1 0,1 0 0,-1 0 0,1 1 0,-1-1 0,1 1 0,-1-1 0,0 1 0,1-1 0,-1 1 0,0 0 0,1 0 0,0 1 0,-2-1 0,1 1 0,-1 0 0,0-1 0,0 1 0,0-1 0,-1 1 0,1 0 0,0-1 0,-1 1 0,1-1 0,0 1 0,-1-1 0,0 1 0,1-1 0,-1 1 0,0-1 0,0 0 0,0 1 0,0-1 0,0 0 0,0 0 0,0 0 0,0 0 0,-2 2 0,-68 63 0,48-47 0,-38 43 0,4 2 0,28-34 0,-25 38 0,46-58 0,1 0 0,1 0 0,-1 1 0,2 0 0,0 0 0,0 0 0,1 1 0,0 0 0,1 0 0,0 0 0,1 0 0,1 0 0,0 1 0,1 19 0,1 60-1365,-1-72-5462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23:56:19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86 415 24575,'0'-7'0,"0"1"0,0-1 0,1 1 0,-1-1 0,1 1 0,1-1 0,-1 1 0,1 0 0,0-1 0,0 1 0,5-7 0,-4 9 0,0 1 0,1-1 0,-1 1 0,1-1 0,0 1 0,0 0 0,0 0 0,1 1 0,-1-1 0,1 1 0,-1 0 0,1 0 0,0 1 0,0-1 0,5 0 0,26-5 0,1 2 0,0 2 0,0 1 0,68 5 0,-10 0 0,-87-3 0,1 1 0,0-1 0,0 2 0,0-1 0,0 1 0,-1 0 0,1 1 0,-1 0 0,1 0 0,-1 1 0,0 0 0,14 10 0,-19-11 0,-1-1 0,1 1 0,0-1 0,-1 1 0,1 0 0,-1 0 0,0 0 0,0 1 0,0-1 0,-1 0 0,1 1 0,-1-1 0,0 1 0,0 0 0,0-1 0,0 1 0,-1 0 0,1 0 0,-1-1 0,0 1 0,0 0 0,0 0 0,-1-1 0,1 1 0,-1 0 0,0-1 0,0 1 0,0 0 0,-1-1 0,1 1 0,-1-1 0,-2 4 0,-8 12 0,-1-1 0,-1-1 0,0 0 0,-2-1 0,1-1 0,-2 0 0,0-1 0,-23 15 0,-21 17 0,44-33 0,0 0 0,-1-2 0,-1 0 0,0-1 0,-34 12 0,-107 27 0,137-43 0,2-1 0,0 1 0,-37 18 0,57-24 0,1 1 0,-1-1 0,1 0 0,-1 1 0,0-1 0,1 1 0,-1-1 0,1 0 0,-1 0 0,0 1 0,0-1 0,1 0 0,-1 0 0,0 0 0,1 0 0,-1 0 0,0 0 0,1 0 0,-1 0 0,0 0 0,0 0 0,1 0 0,-1 0 0,0-1 0,1 1 0,-1 0 0,0 0 0,1-1 0,-1 1 0,0-1 0,0-20 0,20-24 0,-12 35 0,-1 1 0,2 0 0,-1 0 0,1 1 0,1 0 0,-1 0 0,1 1 0,1 0 0,-1 0 0,1 1 0,0 1 0,1-1 0,19-6 0,-14 5 0,8-3 0,1 0 0,1 2 0,-1 1 0,1 2 0,0 0 0,1 1 0,-1 2 0,1 1 0,40 3 0,-56-1 0,1 2 0,-1 0 0,0 0 0,0 1 0,-1 0 0,1 1 0,-1 0 0,0 0 0,17 13 0,-5-1 0,0 2 0,34 36 0,-17 1 0,-35-48 0,1 0 0,0 0 0,1 0 0,11 12 0,-14-17 0,1 0 0,-1-1 0,1 1 0,-1-1 0,1 0 0,0 0 0,0 0 0,0-1 0,0 1 0,1-1 0,-1 0 0,0 0 0,0 0 0,7-1 0,3 2 0,0-2 0,1 0 0,-1 0 0,1-2 0,-1 1 0,0-2 0,1 0 0,-1-1 0,-1 0 0,21-10 0,151-58 0,-159 59 0,0 0 0,0-2 0,-1 0 0,33-29 0,-56 43 0,-1-1 0,1 0 0,-1 0 0,0 0 0,1 0 0,-1 0 0,0 0 0,0 0 0,0 0 0,-1-1 0,1 1 0,0 0 0,0-5 0,-1 7 0,0-1 0,0 0 0,0 1 0,0-1 0,0 0 0,0 1 0,-1-1 0,1 0 0,0 1 0,0-1 0,0 0 0,-1 1 0,1-1 0,0 0 0,-1 1 0,1-1 0,-1 1 0,1-1 0,-1 1 0,1-1 0,0 1 0,-1-1 0,0 1 0,1-1 0,-1 1 0,1 0 0,-1-1 0,0 1 0,1 0 0,-1 0 0,1-1 0,-1 1 0,0 0 0,0 0 0,1 0 0,-1 0 0,0 0 0,1 0 0,-1 0 0,0 0 0,1 0 0,-1 0 0,0 0 0,1 0 0,-1 0 0,0 1 0,1-1 0,-1 0 0,0 1 0,0-1 0,-2 2 0,0 0 0,1 0 0,-1 0 0,1 0 0,-1 1 0,1-1 0,0 1 0,-1-1 0,1 1 0,1 0 0,-1 0 0,0 0 0,1 0 0,-1 0 0,1 0 0,-1 4 0,0-2 0,0 0 0,0 0 0,1 1 0,-1-1 0,1 1 0,0-1 0,1 1 0,0-1 0,0 7 0,1-10 0,0 0 0,0 0 0,1 0 0,-1 0 0,1 0 0,-1 0 0,1-1 0,0 1 0,0-1 0,0 1 0,0-1 0,0 1 0,0-1 0,0 0 0,0 0 0,0 0 0,1-1 0,-1 1 0,0 0 0,1-1 0,-1 1 0,0-1 0,1 0 0,-1 0 0,1 0 0,2 0 0,5 0 0,0 0 0,1-1 0,-1 0 0,0 0 0,10-3 0,-5-1 0,0-1 0,0 0 0,0 0 0,-1-2 0,0 0 0,-1 0 0,0-1 0,21-19 0,-34 28 0,0 0 0,0-1 0,0 1 0,1 0 0,-1 0 0,0-1 0,0 1 0,0 0 0,1 0 0,-1 0 0,0-1 0,0 1 0,1 0 0,-1 0 0,0 0 0,0 0 0,1 0 0,-1 0 0,0 0 0,0-1 0,1 1 0,-1 0 0,0 0 0,1 0 0,-1 0 0,0 0 0,0 0 0,1 0 0,-1 0 0,0 1 0,1-1 0,-1 0 0,0 0 0,0 0 0,1 0 0,-1 0 0,0 0 0,0 0 0,1 1 0,-1-1 0,0 0 0,1 0 0,4 17 0,-4 34 0,-1-36 0,0-11 0,0 0 0,1 0 0,0 0 0,-1 0 0,1 0 0,1 0 0,-1-1 0,0 1 0,1 0 0,0 0 0,0-1 0,0 1 0,0-1 0,1 0 0,-1 0 0,1 0 0,0 0 0,0 0 0,0 0 0,0-1 0,1 1 0,-1-1 0,1 0 0,-1 0 0,1 0 0,0-1 0,-1 1 0,1-1 0,0 0 0,0 0 0,0 0 0,0-1 0,0 1 0,0-1 0,0 0 0,0 0 0,1-1 0,-1 1 0,0-1 0,0 0 0,0 0 0,-1 0 0,1 0 0,0-1 0,0 1 0,-1-1 0,1 0 0,-1 0 0,6-4 0,16-15 0,-1 0 0,0-2 0,29-36 0,-49 54 0,1 1 0,-1 1 0,1-1 0,0 1 0,0-1 0,0 2 0,1-1 0,-1 0 0,1 1 0,-1 0 0,1 0 0,0 1 0,0 0 0,-1 0 0,1 0 0,0 1 0,0-1 0,8 2 0,1-1 0,0 1 0,0 1 0,0 0 0,-1 1 0,1 0 0,18 8 0,-30-9 0,0 0 0,0 0 0,0 1 0,0-1 0,0 1 0,0 0 0,0 0 0,-1 0 0,0 0 0,1 1 0,-1-1 0,-1 1 0,1-1 0,0 1 0,-1-1 0,0 1 0,0 0 0,0 0 0,0 0 0,0 7 0,15 36 0,-16-46 0,0-1 0,0 0 0,0 0 0,0 1 0,1-1 0,-1 0 0,0 1 0,0-1 0,0 0 0,0 0 0,0 1 0,0-1 0,1 0 0,-1 0 0,0 1 0,0-1 0,0 0 0,1 0 0,-1 1 0,0-1 0,0 0 0,1 0 0,-1 0 0,0 0 0,1 0 0,-1 1 0,0-1 0,0 0 0,1 0 0,-1 0 0,0 0 0,1 0 0,-1 0 0,0 0 0,1 0 0,-1 0 0,0 0 0,0 0 0,1 0 0,-1 0 0,0 0 0,1 0 0,-1 0 0,0-1 0,1 1 0,-1 0 0,6-18 0,-4-27 0,-4 40 0,0 0 0,0-1 0,-1 1 0,0 0 0,0 0 0,0 0 0,0 1 0,-1-1 0,1 1 0,-1 0 0,-1 0 0,1 0 0,0 1 0,-1-1 0,0 1 0,1 0 0,-1 0 0,-1 1 0,1-1 0,0 1 0,-1 0 0,1 1 0,-7-2 0,-5-1 0,-1 0 0,1 2 0,-1 0 0,1 0 0,-1 2 0,-23 2 0,37-1 0,-1 0 0,1 0 0,0 0 0,0 1 0,0-1 0,0 1 0,0 0 0,0 1 0,0-1 0,1 1 0,-1-1 0,1 1 0,-1 0 0,1 0 0,0 1 0,1-1 0,-1 1 0,0-1 0,1 1 0,0 0 0,0 0 0,0 0 0,0 0 0,1 0 0,-1 0 0,1 1 0,0-1 0,0 0 0,1 1 0,0-1 0,-1 0 0,1 1 0,1 6 0,0-9 0,0 0 0,0-1 0,1 1 0,-1 0 0,0-1 0,0 1 0,1 0 0,-1-1 0,1 0 0,0 1 0,-1-1 0,1 0 0,0 0 0,0 0 0,0 0 0,0 0 0,0 0 0,0-1 0,0 1 0,0-1 0,0 1 0,0-1 0,0 0 0,4 1 0,61-2 0,-52 1 0,21-1 0,-18 1 0,0 0 0,0-2 0,19-3 0,-31 4 0,0-1 0,0 0 0,1 0 0,-1-1 0,0 0 0,-1 0 0,1 0 0,-1-1 0,1 0 0,-1 0 0,0 0 0,5-6 0,4-6 0,-18 21 0,0-1 0,1 0 0,0 0 0,0 1 0,1 0 0,-1 0 0,-2 7 0,4-10 0,1 0 0,-1 0 0,1 1 0,-1-1 0,1 0 0,0 0 0,0 1 0,0-1 0,0 0 0,0 1 0,1-1 0,-1 0 0,1 0 0,-1 1 0,1-1 0,0 0 0,0 0 0,0 0 0,0 0 0,0 0 0,0 0 0,1 0 0,-1 0 0,1 0 0,-1-1 0,1 1 0,0-1 0,-1 1 0,1-1 0,0 0 0,0 1 0,0-1 0,0 0 0,0 0 0,1 0 0,-1-1 0,0 1 0,0 0 0,0-1 0,1 0 0,-1 1 0,4-1 0,2 1 0,-1-1 0,1 0 0,-1 0 0,1 0 0,-1-1 0,1 0 0,-1-1 0,0 1 0,0-1 0,0-1 0,0 1 0,12-7 0,-7 0 0,0 0 0,0-1 0,-1-1 0,0 0 0,-1 0 0,0-1 0,-1 0 0,9-15 0,-12 18 0,15-13 0,-15 25 0,-6 15 0,-1-13 0,0-7 0,0-17 0,2 15 0,-1 0 0,0-1 0,1 1 0,0 0 0,0-1 0,0 1 0,1 0 0,-1 0 0,1 0 0,3-6 0,-1 6 0,1-1 0,-1 1 0,1 0 0,0 0 0,0 1 0,1 0 0,-1-1 0,1 2 0,-1-1 0,1 1 0,0-1 0,0 2 0,0-1 0,0 1 0,9-1 0,9-1 0,1 2 0,40 4 0,-16-1 0,-44-2 0,1 0 0,0 0 0,-1 0 0,1 1 0,0 0 0,-1 0 0,1 1 0,-1-1 0,0 1 0,1 0 0,-1 1 0,0-1 0,0 1 0,-1 0 0,1 0 0,0 1 0,-1-1 0,0 1 0,6 6 0,-6-3 0,0 0 0,0 0 0,-1 0 0,0 1 0,0-1 0,-1 1 0,0 0 0,0 0 0,0 0 0,-1 0 0,-1 0 0,1 0 0,-2 8 0,0 22 0,-1-28 0,2 1 0,-1-1 0,2 1 0,-1-1 0,1 1 0,3 10 0,-3-18 0,0-1 0,0 0 0,0 1 0,0-1 0,1 0 0,-1 1 0,0-1 0,1 0 0,0 0 0,0 0 0,0 0 0,-1 0 0,2-1 0,-1 1 0,0-1 0,0 1 0,0-1 0,1 0 0,-1 0 0,1 0 0,-1 0 0,1 0 0,-1 0 0,1-1 0,-1 1 0,1-1 0,0 0 0,4 0 0,7 1 0,1-1 0,-1-1 0,1 0 0,-1-1 0,0 0 0,0-1 0,16-6 0,-7 0 0,1-2 0,-1 0 0,23-16 0,-33 18 0,-4 5 0,-1-1 0,0 0 0,0 0 0,-1-1 0,0 0 0,0-1 0,0 1 0,-1-1 0,7-9 0,17-24 0,-24 34 0,0-1 0,-1-1 0,0 1 0,0-1 0,0 0 0,6-16 0,-6 11 0,-1 0 0,-1 0 0,0 0 0,0-1 0,-2 1 0,1-19 0,-2 29 0,0 1 0,0 0 0,-1 0 0,1-1 0,-1 1 0,1 0 0,-1 0 0,0 0 0,0 0 0,0 0 0,0 0 0,0 0 0,0 0 0,-1 0 0,1 0 0,-1 0 0,1 1 0,-4-3 0,3 2 0,-1 1 0,0 0 0,0 0 0,0 0 0,-1 0 0,1 0 0,0 1 0,0 0 0,0-1 0,-1 1 0,1 0 0,0 0 0,0 1 0,0-1 0,-1 1 0,1-1 0,-4 2 0,2 0 0,0 1 0,0-1 0,0 1 0,0 0 0,1 0 0,-1 0 0,1 1 0,-1-1 0,1 1 0,0 0 0,1 0 0,-1 1 0,1-1 0,-1 1 0,1 0 0,1 0 0,-1 0 0,-2 7 0,-5 13 0,1 0 0,-8 38 0,14-51 0,0-1 0,2 1 0,-1 0 0,1 0 0,1 0 0,0 0 0,2 12 0,-1-21 0,-1 1 0,1-1 0,0 0 0,0 0 0,0 0 0,0 1 0,0-1 0,1 0 0,0 0 0,-1-1 0,1 1 0,0 0 0,0 0 0,1-1 0,-1 0 0,0 1 0,1-1 0,0 0 0,-1 0 0,1 0 0,0 0 0,0-1 0,0 1 0,0-1 0,0 0 0,1 0 0,-1 0 0,6 1 0,3 0 0,1-1 0,0 0 0,-1-1 0,1 0 0,0-1 0,0-1 0,-1 0 0,1 0 0,-1-1 0,0-1 0,0 0 0,0-1 0,0 0 0,-1-1 0,1 0 0,-2-1 0,1 0 0,-1-1 0,0 0 0,0 0 0,-1-1 0,0 0 0,-1-1 0,0 0 0,10-17 0,97-134 0,-103 143 0,8-15 0,-72 175 0,44-120 0,-1 0 0,-1 0 0,-13 21 0,-14 31 0,23-42 0,-3 0 0,0-2 0,-2 0 0,-23 28 0,19-31 0,-1 0 0,-1-1 0,-1-2 0,-1 0 0,-1-2 0,-2-1 0,-45 25 0,54-38 0,-1-1 0,1-1 0,-1 0 0,-1-2 0,1-1 0,0 0 0,-39-2 0,60-1 0,-11 1 0,0-1 0,0-1 0,0 0 0,0 0 0,0-2 0,-14-3 0,23 5 0,1 0 0,-1-1 0,1 1 0,0 0 0,-1-1 0,1 0 0,0 1 0,0-1 0,0 0 0,0 0 0,1 0 0,-1 0 0,0-1 0,1 1 0,-1 0 0,1-1 0,0 1 0,0-1 0,0 1 0,0-1 0,0 1 0,1-1 0,-1 0 0,1 1 0,0-1 0,-1 0 0,1 0 0,1 1 0,-1-1 0,0 0 0,1 0 0,-1 1 0,2-4 0,1-6 0,0 0 0,1 0 0,0 0 0,1 1 0,0 0 0,1 0 0,0 0 0,1 1 0,0 0 0,14-15 0,10-7 0,58-46 0,-28 26 0,177-147 0,-209 179 0,1 2 0,42-20 0,17-9 0,11-2 0,-58 30 0,-4 4 0,67-17 0,-61 19 0,-1 2 0,0 3 0,66-6 0,-14-5-1365,-77 17-5462</inkml:trace>
  <inkml:trace contextRef="#ctx0" brushRef="#br0" timeOffset="640.91">3337 573 24575,'0'-2'0,"1"0"0,-1 0 0,1 0 0,0 0 0,-1 1 0,1-1 0,0 0 0,0 0 0,0 1 0,1-1 0,-1 1 0,0-1 0,0 1 0,1-1 0,-1 1 0,1 0 0,0 0 0,-1 0 0,1 0 0,0 0 0,2-1 0,48-20 0,-35 16 0,0-1 0,0 1 0,1 1 0,0 0 0,0 2 0,25-3 0,12-7-1365,-39 10-5462</inkml:trace>
  <inkml:trace contextRef="#ctx0" brushRef="#br0" timeOffset="1573.45">4503 251 24575,'1'-7'0,"-1"1"0,1 0 0,0-1 0,1 1 0,0 0 0,0 0 0,0-1 0,0 2 0,1-1 0,0 0 0,0 0 0,1 1 0,0 0 0,0 0 0,0 0 0,0 0 0,1 0 0,0 1 0,0 0 0,10-7 0,10-4 0,0 1 0,1 1 0,41-14 0,-13 5 0,26-7 0,-73 27 0,-1 0 0,1 1 0,0 0 0,0 0 0,-1 0 0,1 1 0,0 0 0,0 0 0,0 1 0,7 1 0,-12 0 0,0-1 0,1 0 0,-1 1 0,0-1 0,0 1 0,-1 0 0,1-1 0,0 1 0,0 0 0,-1 0 0,1 0 0,-1 0 0,0 0 0,0 1 0,0-1 0,0 0 0,0 1 0,0-1 0,0 1 0,-1-1 0,1 1 0,-1-1 0,0 1 0,0 3 0,-1 72 0,-1-55 0,0-3 0,-1-1 0,-1 0 0,0 0 0,-1 0 0,-2 0 0,0-1 0,-13 26 0,-9 9 0,-39 53 0,-111 125-1365,171-219-5462</inkml:trace>
  <inkml:trace contextRef="#ctx0" brushRef="#br0" timeOffset="8008.69">5007 368 24575,'-5'0'0,"0"1"0,0-1 0,0 1 0,0 0 0,0 1 0,1-1 0,-1 1 0,0 0 0,1 0 0,-1 1 0,1-1 0,0 1 0,0 0 0,0 0 0,0 0 0,0 1 0,1-1 0,0 1 0,-1 0 0,-2 5 0,4-6 0,0 0 0,1 0 0,-1 0 0,0 0 0,1 1 0,0-1 0,0 0 0,0 1 0,0-1 0,1 1 0,-1-1 0,1 1 0,0 0 0,0-1 0,0 1 0,0-1 0,1 1 0,-1 0 0,1-1 0,0 1 0,0-1 0,0 0 0,1 1 0,-1-1 0,1 0 0,0 0 0,0 0 0,3 5 0,2-1 0,-1 0 0,1 0 0,0-1 0,1 0 0,0 0 0,0-1 0,0 0 0,1 0 0,-1-1 0,15 6 0,-20-9 0,1 0 0,-1 0 0,0-1 0,0 1 0,0-1 0,0 1 0,1-1 0,-1 0 0,0-1 0,0 1 0,0 0 0,1-1 0,-1 0 0,0 0 0,0 0 0,0 0 0,0 0 0,0 0 0,0-1 0,-1 0 0,1 1 0,0-1 0,-1 0 0,1 0 0,-1 0 0,0-1 0,0 1 0,0-1 0,0 1 0,0-1 0,0 0 0,-1 1 0,1-1 0,-1 0 0,2-5 0,-2 6 0,0-1 0,0 0 0,0 1 0,0-1 0,-1 0 0,1 1 0,-1-1 0,0 0 0,0 0 0,0 1 0,0-1 0,0 0 0,-1 0 0,1 1 0,-1-1 0,0 0 0,0 1 0,0-1 0,0 1 0,0-1 0,0 1 0,-1-1 0,1 1 0,-1 0 0,-2-3 0,-4-3 0,-1 0 0,0 0 0,0 1 0,-18-11 0,-13-11 0,28 19-1365,0 2-5462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ed1a8f25-e92a-4cd4-8d78-057a2017b269" xsi:nil="true"/>
    <LMS_Mappings xmlns="ed1a8f25-e92a-4cd4-8d78-057a2017b269" xsi:nil="true"/>
    <NotebookType xmlns="ed1a8f25-e92a-4cd4-8d78-057a2017b269" xsi:nil="true"/>
    <Has_Teacher_Only_SectionGroup xmlns="ed1a8f25-e92a-4cd4-8d78-057a2017b269" xsi:nil="true"/>
    <Invited_Students xmlns="ed1a8f25-e92a-4cd4-8d78-057a2017b269" xsi:nil="true"/>
    <FolderType xmlns="ed1a8f25-e92a-4cd4-8d78-057a2017b269" xsi:nil="true"/>
    <Owner xmlns="ed1a8f25-e92a-4cd4-8d78-057a2017b269">
      <UserInfo>
        <DisplayName/>
        <AccountId xsi:nil="true"/>
        <AccountType/>
      </UserInfo>
    </Owner>
    <CultureName xmlns="ed1a8f25-e92a-4cd4-8d78-057a2017b269" xsi:nil="true"/>
    <Self_Registration_Enabled0 xmlns="ed1a8f25-e92a-4cd4-8d78-057a2017b269" xsi:nil="true"/>
    <AppVersion xmlns="ed1a8f25-e92a-4cd4-8d78-057a2017b269" xsi:nil="true"/>
    <Templates xmlns="ed1a8f25-e92a-4cd4-8d78-057a2017b269" xsi:nil="true"/>
    <Math_Settings xmlns="ed1a8f25-e92a-4cd4-8d78-057a2017b269" xsi:nil="true"/>
    <Invited_Teachers xmlns="ed1a8f25-e92a-4cd4-8d78-057a2017b269" xsi:nil="true"/>
    <TeamsChannelId xmlns="ed1a8f25-e92a-4cd4-8d78-057a2017b269" xsi:nil="true"/>
    <IsNotebookLocked xmlns="ed1a8f25-e92a-4cd4-8d78-057a2017b269" xsi:nil="true"/>
    <Distribution_Groups xmlns="ed1a8f25-e92a-4cd4-8d78-057a2017b269" xsi:nil="true"/>
    <Self_Registration_Enabled xmlns="ed1a8f25-e92a-4cd4-8d78-057a2017b269" xsi:nil="true"/>
    <DefaultSectionNames xmlns="ed1a8f25-e92a-4cd4-8d78-057a2017b269" xsi:nil="true"/>
    <Is_Collaboration_Space_Locked xmlns="ed1a8f25-e92a-4cd4-8d78-057a2017b269" xsi:nil="true"/>
    <Teachers xmlns="ed1a8f25-e92a-4cd4-8d78-057a2017b269">
      <UserInfo>
        <DisplayName/>
        <AccountId xsi:nil="true"/>
        <AccountType/>
      </UserInfo>
    </Teachers>
    <Students xmlns="ed1a8f25-e92a-4cd4-8d78-057a2017b269">
      <UserInfo>
        <DisplayName/>
        <AccountId xsi:nil="true"/>
        <AccountType/>
      </UserInfo>
    </Students>
    <Student_Groups xmlns="ed1a8f25-e92a-4cd4-8d78-057a2017b269">
      <UserInfo>
        <DisplayName/>
        <AccountId xsi:nil="true"/>
        <AccountType/>
      </UserInfo>
    </Student_Group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BA039F19D2B49BB641298757043F4" ma:contentTypeVersion="35" ma:contentTypeDescription="Create a new document." ma:contentTypeScope="" ma:versionID="7b73edc8f04beb6a4e250a8308fbd147">
  <xsd:schema xmlns:xsd="http://www.w3.org/2001/XMLSchema" xmlns:xs="http://www.w3.org/2001/XMLSchema" xmlns:p="http://schemas.microsoft.com/office/2006/metadata/properties" xmlns:ns3="ed1a8f25-e92a-4cd4-8d78-057a2017b269" xmlns:ns4="ec50be77-e066-4dc5-8bb6-c6e5dde5fa35" targetNamespace="http://schemas.microsoft.com/office/2006/metadata/properties" ma:root="true" ma:fieldsID="f388a3240c0c1c5c42a4a6a5e8ca7d33" ns3:_="" ns4:_="">
    <xsd:import namespace="ed1a8f25-e92a-4cd4-8d78-057a2017b269"/>
    <xsd:import namespace="ec50be77-e066-4dc5-8bb6-c6e5dde5fa35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CultureName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Templates" minOccurs="0"/>
                <xsd:element ref="ns3:Self_Registration_Enabled0" minOccurs="0"/>
                <xsd:element ref="ns3:MediaServiceAutoTags" minOccurs="0"/>
                <xsd:element ref="ns3:TeamsChannelId" minOccurs="0"/>
                <xsd:element ref="ns3:IsNotebookLocked" minOccurs="0"/>
                <xsd:element ref="ns3:MediaServiceOCR" minOccurs="0"/>
                <xsd:element ref="ns3:Math_Settin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Distribution_Groups" minOccurs="0"/>
                <xsd:element ref="ns3:LMS_Mappings" minOccurs="0"/>
                <xsd:element ref="ns3:MediaServiceLocation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a8f25-e92a-4cd4-8d78-057a2017b26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19" nillable="true" ma:displayName="Has Teacher Only SectionGroup" ma:internalName="Has_Teacher_Only_SectionGroup">
      <xsd:simpleType>
        <xsd:restriction base="dms:Boolean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Is_Collaboration_Space_Locked" ma:index="21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9" nillable="true" ma:displayName="Self Registration Enabled" ma:internalName="Self_Registration_Enabled0">
      <xsd:simpleType>
        <xsd:restriction base="dms:Boolean"/>
      </xsd:simpleType>
    </xsd:element>
    <xsd:element name="MediaServiceAutoTags" ma:index="30" nillable="true" ma:displayName="MediaServiceAutoTags" ma:description="" ma:internalName="MediaServiceAutoTags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Teams_Channel_Section_Location" ma:index="42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be77-e066-4dc5-8bb6-c6e5dde5fa35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7C0EE9-3C4C-44A5-B9B0-76798A2AAC11}">
  <ds:schemaRefs>
    <ds:schemaRef ds:uri="http://schemas.microsoft.com/office/2006/metadata/properties"/>
    <ds:schemaRef ds:uri="http://schemas.microsoft.com/office/infopath/2007/PartnerControls"/>
    <ds:schemaRef ds:uri="ed1a8f25-e92a-4cd4-8d78-057a2017b269"/>
  </ds:schemaRefs>
</ds:datastoreItem>
</file>

<file path=customXml/itemProps2.xml><?xml version="1.0" encoding="utf-8"?>
<ds:datastoreItem xmlns:ds="http://schemas.openxmlformats.org/officeDocument/2006/customXml" ds:itemID="{B4F1624E-EDAF-4DFA-92E7-E181C65C2A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859E71-2E41-4AF7-92C8-4B1FEA2F64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12A312-098A-4335-9BF5-6BFD07D38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a8f25-e92a-4cd4-8d78-057a2017b269"/>
    <ds:schemaRef ds:uri="ec50be77-e066-4dc5-8bb6-c6e5dde5f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4477</TotalTime>
  <Pages>10</Pages>
  <Words>2177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GCSD</Company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 School District</dc:creator>
  <cp:keywords/>
  <dc:description/>
  <cp:lastModifiedBy>Quang Huynh</cp:lastModifiedBy>
  <cp:revision>157</cp:revision>
  <dcterms:created xsi:type="dcterms:W3CDTF">2021-10-15T18:52:00Z</dcterms:created>
  <dcterms:modified xsi:type="dcterms:W3CDTF">2021-11-05T10:41:00Z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0x010100AF9BA039F19D2B49BB641298757043F4</vt:lpwstr>
  </property>
</Properties>
</file>